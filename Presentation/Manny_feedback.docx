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5834E" w14:textId="77777777" w:rsidR="004E57F7" w:rsidRDefault="00A87738">
      <w:pPr>
        <w:pStyle w:val="Title"/>
      </w:pPr>
      <w:r>
        <w:t>Analyzing Heat and Humidity at LA International Airport</w:t>
      </w:r>
    </w:p>
    <w:p w14:paraId="02FB0FA5" w14:textId="77777777" w:rsidR="004E57F7" w:rsidRDefault="00A87738">
      <w:pPr>
        <w:pStyle w:val="Author"/>
      </w:pPr>
      <w:r>
        <w:t>Makaylah Cowan</w:t>
      </w:r>
    </w:p>
    <w:p w14:paraId="7493EB47" w14:textId="77777777" w:rsidR="004E57F7" w:rsidRDefault="00A87738">
      <w:pPr>
        <w:pStyle w:val="Date"/>
      </w:pPr>
      <w:r>
        <w:t>5/1/2020</w:t>
      </w:r>
    </w:p>
    <w:sdt>
      <w:sdtPr>
        <w:rPr>
          <w:rFonts w:asciiTheme="minorHAnsi" w:eastAsiaTheme="minorHAnsi" w:hAnsiTheme="minorHAnsi" w:cstheme="minorBidi"/>
          <w:color w:val="auto"/>
          <w:sz w:val="24"/>
          <w:szCs w:val="24"/>
        </w:rPr>
        <w:id w:val="-1831665409"/>
        <w:docPartObj>
          <w:docPartGallery w:val="Table of Contents"/>
          <w:docPartUnique/>
        </w:docPartObj>
      </w:sdtPr>
      <w:sdtEndPr/>
      <w:sdtContent>
        <w:p w14:paraId="69B607CA" w14:textId="77777777" w:rsidR="004E57F7" w:rsidRDefault="00A87738">
          <w:pPr>
            <w:pStyle w:val="TOCHeading"/>
          </w:pPr>
          <w:r>
            <w:t>Table of Contents</w:t>
          </w:r>
        </w:p>
        <w:p w14:paraId="0755D10A" w14:textId="77777777" w:rsidR="006212AD" w:rsidRDefault="00A87738">
          <w:pPr>
            <w:pStyle w:val="TOC1"/>
            <w:tabs>
              <w:tab w:val="right" w:leader="dot" w:pos="9350"/>
            </w:tabs>
            <w:rPr>
              <w:noProof/>
            </w:rPr>
          </w:pPr>
          <w:r>
            <w:fldChar w:fldCharType="begin"/>
          </w:r>
          <w:r>
            <w:instrText>TOC \o "1-3" \h \z \u</w:instrText>
          </w:r>
          <w:r w:rsidR="006212AD">
            <w:fldChar w:fldCharType="separate"/>
          </w:r>
          <w:hyperlink w:anchor="_Toc39853019" w:history="1">
            <w:r w:rsidR="006212AD" w:rsidRPr="005432F9">
              <w:rPr>
                <w:rStyle w:val="Hyperlink"/>
                <w:noProof/>
              </w:rPr>
              <w:t>Introduction</w:t>
            </w:r>
            <w:r w:rsidR="006212AD">
              <w:rPr>
                <w:noProof/>
                <w:webHidden/>
              </w:rPr>
              <w:tab/>
            </w:r>
            <w:r w:rsidR="006212AD">
              <w:rPr>
                <w:noProof/>
                <w:webHidden/>
              </w:rPr>
              <w:fldChar w:fldCharType="begin"/>
            </w:r>
            <w:r w:rsidR="006212AD">
              <w:rPr>
                <w:noProof/>
                <w:webHidden/>
              </w:rPr>
              <w:instrText xml:space="preserve"> PAGEREF _Toc39853019 \h </w:instrText>
            </w:r>
            <w:r w:rsidR="006212AD">
              <w:rPr>
                <w:noProof/>
                <w:webHidden/>
              </w:rPr>
            </w:r>
            <w:r w:rsidR="006212AD">
              <w:rPr>
                <w:noProof/>
                <w:webHidden/>
              </w:rPr>
              <w:fldChar w:fldCharType="separate"/>
            </w:r>
            <w:r w:rsidR="006212AD">
              <w:rPr>
                <w:noProof/>
                <w:webHidden/>
              </w:rPr>
              <w:t>1</w:t>
            </w:r>
            <w:r w:rsidR="006212AD">
              <w:rPr>
                <w:noProof/>
                <w:webHidden/>
              </w:rPr>
              <w:fldChar w:fldCharType="end"/>
            </w:r>
          </w:hyperlink>
        </w:p>
        <w:p w14:paraId="02411B64" w14:textId="77777777" w:rsidR="006212AD" w:rsidRDefault="006212AD">
          <w:pPr>
            <w:pStyle w:val="TOC1"/>
            <w:tabs>
              <w:tab w:val="right" w:leader="dot" w:pos="9350"/>
            </w:tabs>
            <w:rPr>
              <w:noProof/>
            </w:rPr>
          </w:pPr>
          <w:hyperlink w:anchor="_Toc39853020" w:history="1">
            <w:r w:rsidRPr="005432F9">
              <w:rPr>
                <w:rStyle w:val="Hyperlink"/>
                <w:noProof/>
              </w:rPr>
              <w:t>Methods</w:t>
            </w:r>
            <w:r>
              <w:rPr>
                <w:noProof/>
                <w:webHidden/>
              </w:rPr>
              <w:tab/>
            </w:r>
            <w:r>
              <w:rPr>
                <w:noProof/>
                <w:webHidden/>
              </w:rPr>
              <w:fldChar w:fldCharType="begin"/>
            </w:r>
            <w:r>
              <w:rPr>
                <w:noProof/>
                <w:webHidden/>
              </w:rPr>
              <w:instrText xml:space="preserve"> PAGEREF _Toc39853020 \h </w:instrText>
            </w:r>
            <w:r>
              <w:rPr>
                <w:noProof/>
                <w:webHidden/>
              </w:rPr>
            </w:r>
            <w:r>
              <w:rPr>
                <w:noProof/>
                <w:webHidden/>
              </w:rPr>
              <w:fldChar w:fldCharType="separate"/>
            </w:r>
            <w:r>
              <w:rPr>
                <w:noProof/>
                <w:webHidden/>
              </w:rPr>
              <w:t>2</w:t>
            </w:r>
            <w:r>
              <w:rPr>
                <w:noProof/>
                <w:webHidden/>
              </w:rPr>
              <w:fldChar w:fldCharType="end"/>
            </w:r>
          </w:hyperlink>
        </w:p>
        <w:p w14:paraId="16C48BFE" w14:textId="77777777" w:rsidR="006212AD" w:rsidRDefault="006212AD">
          <w:pPr>
            <w:pStyle w:val="TOC3"/>
            <w:tabs>
              <w:tab w:val="right" w:leader="dot" w:pos="9350"/>
            </w:tabs>
            <w:rPr>
              <w:noProof/>
            </w:rPr>
          </w:pPr>
          <w:hyperlink w:anchor="_Toc39853021" w:history="1">
            <w:r w:rsidRPr="005432F9">
              <w:rPr>
                <w:rStyle w:val="Hyperlink"/>
                <w:noProof/>
              </w:rPr>
              <w:t>Data</w:t>
            </w:r>
            <w:r>
              <w:rPr>
                <w:noProof/>
                <w:webHidden/>
              </w:rPr>
              <w:tab/>
            </w:r>
            <w:r>
              <w:rPr>
                <w:noProof/>
                <w:webHidden/>
              </w:rPr>
              <w:fldChar w:fldCharType="begin"/>
            </w:r>
            <w:r>
              <w:rPr>
                <w:noProof/>
                <w:webHidden/>
              </w:rPr>
              <w:instrText xml:space="preserve"> PAGEREF _Toc39853021 \h </w:instrText>
            </w:r>
            <w:r>
              <w:rPr>
                <w:noProof/>
                <w:webHidden/>
              </w:rPr>
            </w:r>
            <w:r>
              <w:rPr>
                <w:noProof/>
                <w:webHidden/>
              </w:rPr>
              <w:fldChar w:fldCharType="separate"/>
            </w:r>
            <w:r>
              <w:rPr>
                <w:noProof/>
                <w:webHidden/>
              </w:rPr>
              <w:t>2</w:t>
            </w:r>
            <w:r>
              <w:rPr>
                <w:noProof/>
                <w:webHidden/>
              </w:rPr>
              <w:fldChar w:fldCharType="end"/>
            </w:r>
          </w:hyperlink>
        </w:p>
        <w:p w14:paraId="0D3B5FC1" w14:textId="77777777" w:rsidR="006212AD" w:rsidRDefault="006212AD">
          <w:pPr>
            <w:pStyle w:val="TOC3"/>
            <w:tabs>
              <w:tab w:val="right" w:leader="dot" w:pos="9350"/>
            </w:tabs>
            <w:rPr>
              <w:noProof/>
            </w:rPr>
          </w:pPr>
          <w:hyperlink w:anchor="_Toc39853022" w:history="1">
            <w:r w:rsidRPr="005432F9">
              <w:rPr>
                <w:rStyle w:val="Hyperlink"/>
                <w:noProof/>
              </w:rPr>
              <w:t>Software</w:t>
            </w:r>
            <w:r>
              <w:rPr>
                <w:noProof/>
                <w:webHidden/>
              </w:rPr>
              <w:tab/>
            </w:r>
            <w:r>
              <w:rPr>
                <w:noProof/>
                <w:webHidden/>
              </w:rPr>
              <w:fldChar w:fldCharType="begin"/>
            </w:r>
            <w:r>
              <w:rPr>
                <w:noProof/>
                <w:webHidden/>
              </w:rPr>
              <w:instrText xml:space="preserve"> PAGEREF _Toc39853022 \h </w:instrText>
            </w:r>
            <w:r>
              <w:rPr>
                <w:noProof/>
                <w:webHidden/>
              </w:rPr>
            </w:r>
            <w:r>
              <w:rPr>
                <w:noProof/>
                <w:webHidden/>
              </w:rPr>
              <w:fldChar w:fldCharType="separate"/>
            </w:r>
            <w:r>
              <w:rPr>
                <w:noProof/>
                <w:webHidden/>
              </w:rPr>
              <w:t>2</w:t>
            </w:r>
            <w:r>
              <w:rPr>
                <w:noProof/>
                <w:webHidden/>
              </w:rPr>
              <w:fldChar w:fldCharType="end"/>
            </w:r>
          </w:hyperlink>
        </w:p>
        <w:p w14:paraId="39D51660" w14:textId="77777777" w:rsidR="006212AD" w:rsidRDefault="006212AD">
          <w:pPr>
            <w:pStyle w:val="TOC3"/>
            <w:tabs>
              <w:tab w:val="right" w:leader="dot" w:pos="9350"/>
            </w:tabs>
            <w:rPr>
              <w:noProof/>
            </w:rPr>
          </w:pPr>
          <w:hyperlink w:anchor="_Toc39853023" w:history="1">
            <w:r w:rsidRPr="005432F9">
              <w:rPr>
                <w:rStyle w:val="Hyperlink"/>
                <w:noProof/>
              </w:rPr>
              <w:t>Assumptions</w:t>
            </w:r>
            <w:r>
              <w:rPr>
                <w:noProof/>
                <w:webHidden/>
              </w:rPr>
              <w:tab/>
            </w:r>
            <w:r>
              <w:rPr>
                <w:noProof/>
                <w:webHidden/>
              </w:rPr>
              <w:fldChar w:fldCharType="begin"/>
            </w:r>
            <w:r>
              <w:rPr>
                <w:noProof/>
                <w:webHidden/>
              </w:rPr>
              <w:instrText xml:space="preserve"> PAGEREF _Toc39853023 \h </w:instrText>
            </w:r>
            <w:r>
              <w:rPr>
                <w:noProof/>
                <w:webHidden/>
              </w:rPr>
            </w:r>
            <w:r>
              <w:rPr>
                <w:noProof/>
                <w:webHidden/>
              </w:rPr>
              <w:fldChar w:fldCharType="separate"/>
            </w:r>
            <w:r>
              <w:rPr>
                <w:noProof/>
                <w:webHidden/>
              </w:rPr>
              <w:t>2</w:t>
            </w:r>
            <w:r>
              <w:rPr>
                <w:noProof/>
                <w:webHidden/>
              </w:rPr>
              <w:fldChar w:fldCharType="end"/>
            </w:r>
          </w:hyperlink>
        </w:p>
        <w:p w14:paraId="3EC8419C" w14:textId="77777777" w:rsidR="006212AD" w:rsidRDefault="006212AD">
          <w:pPr>
            <w:pStyle w:val="TOC1"/>
            <w:tabs>
              <w:tab w:val="right" w:leader="dot" w:pos="9350"/>
            </w:tabs>
            <w:rPr>
              <w:noProof/>
            </w:rPr>
          </w:pPr>
          <w:hyperlink w:anchor="_Toc39853024" w:history="1">
            <w:r w:rsidRPr="005432F9">
              <w:rPr>
                <w:rStyle w:val="Hyperlink"/>
                <w:noProof/>
              </w:rPr>
              <w:t>Results</w:t>
            </w:r>
            <w:r>
              <w:rPr>
                <w:noProof/>
                <w:webHidden/>
              </w:rPr>
              <w:tab/>
            </w:r>
            <w:r>
              <w:rPr>
                <w:noProof/>
                <w:webHidden/>
              </w:rPr>
              <w:fldChar w:fldCharType="begin"/>
            </w:r>
            <w:r>
              <w:rPr>
                <w:noProof/>
                <w:webHidden/>
              </w:rPr>
              <w:instrText xml:space="preserve"> PAGEREF _Toc39853024 \h </w:instrText>
            </w:r>
            <w:r>
              <w:rPr>
                <w:noProof/>
                <w:webHidden/>
              </w:rPr>
            </w:r>
            <w:r>
              <w:rPr>
                <w:noProof/>
                <w:webHidden/>
              </w:rPr>
              <w:fldChar w:fldCharType="separate"/>
            </w:r>
            <w:r>
              <w:rPr>
                <w:noProof/>
                <w:webHidden/>
              </w:rPr>
              <w:t>6</w:t>
            </w:r>
            <w:r>
              <w:rPr>
                <w:noProof/>
                <w:webHidden/>
              </w:rPr>
              <w:fldChar w:fldCharType="end"/>
            </w:r>
          </w:hyperlink>
        </w:p>
        <w:p w14:paraId="2389C442" w14:textId="77777777" w:rsidR="006212AD" w:rsidRDefault="006212AD">
          <w:pPr>
            <w:pStyle w:val="TOC3"/>
            <w:tabs>
              <w:tab w:val="right" w:leader="dot" w:pos="9350"/>
            </w:tabs>
            <w:rPr>
              <w:noProof/>
            </w:rPr>
          </w:pPr>
          <w:hyperlink w:anchor="_Toc39853025" w:history="1">
            <w:r w:rsidRPr="005432F9">
              <w:rPr>
                <w:rStyle w:val="Hyperlink"/>
                <w:noProof/>
              </w:rPr>
              <w:t>Correlation</w:t>
            </w:r>
            <w:r>
              <w:rPr>
                <w:noProof/>
                <w:webHidden/>
              </w:rPr>
              <w:tab/>
            </w:r>
            <w:r>
              <w:rPr>
                <w:noProof/>
                <w:webHidden/>
              </w:rPr>
              <w:fldChar w:fldCharType="begin"/>
            </w:r>
            <w:r>
              <w:rPr>
                <w:noProof/>
                <w:webHidden/>
              </w:rPr>
              <w:instrText xml:space="preserve"> PAGEREF _Toc39853025 \h </w:instrText>
            </w:r>
            <w:r>
              <w:rPr>
                <w:noProof/>
                <w:webHidden/>
              </w:rPr>
            </w:r>
            <w:r>
              <w:rPr>
                <w:noProof/>
                <w:webHidden/>
              </w:rPr>
              <w:fldChar w:fldCharType="separate"/>
            </w:r>
            <w:r>
              <w:rPr>
                <w:noProof/>
                <w:webHidden/>
              </w:rPr>
              <w:t>6</w:t>
            </w:r>
            <w:r>
              <w:rPr>
                <w:noProof/>
                <w:webHidden/>
              </w:rPr>
              <w:fldChar w:fldCharType="end"/>
            </w:r>
          </w:hyperlink>
        </w:p>
        <w:p w14:paraId="773ACF7F" w14:textId="77777777" w:rsidR="006212AD" w:rsidRDefault="006212AD">
          <w:pPr>
            <w:pStyle w:val="TOC3"/>
            <w:tabs>
              <w:tab w:val="right" w:leader="dot" w:pos="9350"/>
            </w:tabs>
            <w:rPr>
              <w:noProof/>
            </w:rPr>
          </w:pPr>
          <w:hyperlink w:anchor="_Toc39853026" w:history="1">
            <w:r w:rsidRPr="005432F9">
              <w:rPr>
                <w:rStyle w:val="Hyperlink"/>
                <w:noProof/>
              </w:rPr>
              <w:t>Temperature</w:t>
            </w:r>
            <w:r>
              <w:rPr>
                <w:noProof/>
                <w:webHidden/>
              </w:rPr>
              <w:tab/>
            </w:r>
            <w:r>
              <w:rPr>
                <w:noProof/>
                <w:webHidden/>
              </w:rPr>
              <w:fldChar w:fldCharType="begin"/>
            </w:r>
            <w:r>
              <w:rPr>
                <w:noProof/>
                <w:webHidden/>
              </w:rPr>
              <w:instrText xml:space="preserve"> PAGEREF _Toc39853026 \h </w:instrText>
            </w:r>
            <w:r>
              <w:rPr>
                <w:noProof/>
                <w:webHidden/>
              </w:rPr>
            </w:r>
            <w:r>
              <w:rPr>
                <w:noProof/>
                <w:webHidden/>
              </w:rPr>
              <w:fldChar w:fldCharType="separate"/>
            </w:r>
            <w:r>
              <w:rPr>
                <w:noProof/>
                <w:webHidden/>
              </w:rPr>
              <w:t>8</w:t>
            </w:r>
            <w:r>
              <w:rPr>
                <w:noProof/>
                <w:webHidden/>
              </w:rPr>
              <w:fldChar w:fldCharType="end"/>
            </w:r>
          </w:hyperlink>
        </w:p>
        <w:p w14:paraId="26372BD5" w14:textId="77777777" w:rsidR="006212AD" w:rsidRDefault="006212AD">
          <w:pPr>
            <w:pStyle w:val="TOC3"/>
            <w:tabs>
              <w:tab w:val="right" w:leader="dot" w:pos="9350"/>
            </w:tabs>
            <w:rPr>
              <w:noProof/>
            </w:rPr>
          </w:pPr>
          <w:hyperlink w:anchor="_Toc39853027" w:history="1">
            <w:r w:rsidRPr="005432F9">
              <w:rPr>
                <w:rStyle w:val="Hyperlink"/>
                <w:noProof/>
              </w:rPr>
              <w:t>Humidity</w:t>
            </w:r>
            <w:r>
              <w:rPr>
                <w:noProof/>
                <w:webHidden/>
              </w:rPr>
              <w:tab/>
            </w:r>
            <w:r>
              <w:rPr>
                <w:noProof/>
                <w:webHidden/>
              </w:rPr>
              <w:fldChar w:fldCharType="begin"/>
            </w:r>
            <w:r>
              <w:rPr>
                <w:noProof/>
                <w:webHidden/>
              </w:rPr>
              <w:instrText xml:space="preserve"> PAGEREF _Toc39853027 \h </w:instrText>
            </w:r>
            <w:r>
              <w:rPr>
                <w:noProof/>
                <w:webHidden/>
              </w:rPr>
            </w:r>
            <w:r>
              <w:rPr>
                <w:noProof/>
                <w:webHidden/>
              </w:rPr>
              <w:fldChar w:fldCharType="separate"/>
            </w:r>
            <w:r>
              <w:rPr>
                <w:noProof/>
                <w:webHidden/>
              </w:rPr>
              <w:t>11</w:t>
            </w:r>
            <w:r>
              <w:rPr>
                <w:noProof/>
                <w:webHidden/>
              </w:rPr>
              <w:fldChar w:fldCharType="end"/>
            </w:r>
          </w:hyperlink>
        </w:p>
        <w:p w14:paraId="2D99450D" w14:textId="77777777" w:rsidR="006212AD" w:rsidRDefault="006212AD">
          <w:pPr>
            <w:pStyle w:val="TOC1"/>
            <w:tabs>
              <w:tab w:val="right" w:leader="dot" w:pos="9350"/>
            </w:tabs>
            <w:rPr>
              <w:noProof/>
            </w:rPr>
          </w:pPr>
          <w:hyperlink w:anchor="_Toc39853028" w:history="1">
            <w:r w:rsidRPr="005432F9">
              <w:rPr>
                <w:rStyle w:val="Hyperlink"/>
                <w:noProof/>
              </w:rPr>
              <w:t>Conclusion</w:t>
            </w:r>
            <w:r>
              <w:rPr>
                <w:noProof/>
                <w:webHidden/>
              </w:rPr>
              <w:tab/>
            </w:r>
            <w:r>
              <w:rPr>
                <w:noProof/>
                <w:webHidden/>
              </w:rPr>
              <w:fldChar w:fldCharType="begin"/>
            </w:r>
            <w:r>
              <w:rPr>
                <w:noProof/>
                <w:webHidden/>
              </w:rPr>
              <w:instrText xml:space="preserve"> PAGEREF _Toc39853028 \h </w:instrText>
            </w:r>
            <w:r>
              <w:rPr>
                <w:noProof/>
                <w:webHidden/>
              </w:rPr>
            </w:r>
            <w:r>
              <w:rPr>
                <w:noProof/>
                <w:webHidden/>
              </w:rPr>
              <w:fldChar w:fldCharType="separate"/>
            </w:r>
            <w:r>
              <w:rPr>
                <w:noProof/>
                <w:webHidden/>
              </w:rPr>
              <w:t>13</w:t>
            </w:r>
            <w:r>
              <w:rPr>
                <w:noProof/>
                <w:webHidden/>
              </w:rPr>
              <w:fldChar w:fldCharType="end"/>
            </w:r>
          </w:hyperlink>
        </w:p>
        <w:p w14:paraId="6BFABFD0" w14:textId="77777777" w:rsidR="006212AD" w:rsidRDefault="006212AD">
          <w:pPr>
            <w:pStyle w:val="TOC1"/>
            <w:tabs>
              <w:tab w:val="right" w:leader="dot" w:pos="9350"/>
            </w:tabs>
            <w:rPr>
              <w:noProof/>
            </w:rPr>
          </w:pPr>
          <w:hyperlink w:anchor="_Toc39853029" w:history="1">
            <w:r w:rsidRPr="005432F9">
              <w:rPr>
                <w:rStyle w:val="Hyperlink"/>
                <w:noProof/>
              </w:rPr>
              <w:t>References</w:t>
            </w:r>
            <w:r>
              <w:rPr>
                <w:noProof/>
                <w:webHidden/>
              </w:rPr>
              <w:tab/>
            </w:r>
            <w:r>
              <w:rPr>
                <w:noProof/>
                <w:webHidden/>
              </w:rPr>
              <w:fldChar w:fldCharType="begin"/>
            </w:r>
            <w:r>
              <w:rPr>
                <w:noProof/>
                <w:webHidden/>
              </w:rPr>
              <w:instrText xml:space="preserve"> PAGEREF _Toc39853029 \h </w:instrText>
            </w:r>
            <w:r>
              <w:rPr>
                <w:noProof/>
                <w:webHidden/>
              </w:rPr>
            </w:r>
            <w:r>
              <w:rPr>
                <w:noProof/>
                <w:webHidden/>
              </w:rPr>
              <w:fldChar w:fldCharType="separate"/>
            </w:r>
            <w:r>
              <w:rPr>
                <w:noProof/>
                <w:webHidden/>
              </w:rPr>
              <w:t>13</w:t>
            </w:r>
            <w:r>
              <w:rPr>
                <w:noProof/>
                <w:webHidden/>
              </w:rPr>
              <w:fldChar w:fldCharType="end"/>
            </w:r>
          </w:hyperlink>
        </w:p>
        <w:p w14:paraId="0D9D8255" w14:textId="77777777" w:rsidR="004E57F7" w:rsidRDefault="00A87738">
          <w:r>
            <w:fldChar w:fldCharType="end"/>
          </w:r>
        </w:p>
      </w:sdtContent>
    </w:sdt>
    <w:p w14:paraId="6E9D9C6A" w14:textId="77777777" w:rsidR="004E57F7" w:rsidRDefault="00A87738">
      <w:pPr>
        <w:pStyle w:val="Compact"/>
      </w:pPr>
      <w:r>
        <w:rPr>
          <w:noProof/>
        </w:rPr>
        <w:drawing>
          <wp:inline distT="0" distB="0" distL="0" distR="0" wp14:anchorId="09DE9837" wp14:editId="3B821C1F">
            <wp:extent cx="3606800" cy="2247900"/>
            <wp:effectExtent l="0" t="0" r="0" b="0"/>
            <wp:docPr id="1" name="Picture" descr="Aircraft Taking Off on Sunny Day Source: WallpaperSafari."/>
            <wp:cNvGraphicFramePr/>
            <a:graphic xmlns:a="http://schemas.openxmlformats.org/drawingml/2006/main">
              <a:graphicData uri="http://schemas.openxmlformats.org/drawingml/2006/picture">
                <pic:pic xmlns:pic="http://schemas.openxmlformats.org/drawingml/2006/picture">
                  <pic:nvPicPr>
                    <pic:cNvPr id="0" name="Picture" descr="sunnyaircraft.jpg"/>
                    <pic:cNvPicPr>
                      <a:picLocks noChangeAspect="1" noChangeArrowheads="1"/>
                    </pic:cNvPicPr>
                  </pic:nvPicPr>
                  <pic:blipFill>
                    <a:blip r:embed="rId7"/>
                    <a:stretch>
                      <a:fillRect/>
                    </a:stretch>
                  </pic:blipFill>
                  <pic:spPr bwMode="auto">
                    <a:xfrm>
                      <a:off x="0" y="0"/>
                      <a:ext cx="3606800" cy="2247900"/>
                    </a:xfrm>
                    <a:prstGeom prst="rect">
                      <a:avLst/>
                    </a:prstGeom>
                    <a:noFill/>
                    <a:ln w="9525">
                      <a:noFill/>
                      <a:headEnd/>
                      <a:tailEnd/>
                    </a:ln>
                  </pic:spPr>
                </pic:pic>
              </a:graphicData>
            </a:graphic>
          </wp:inline>
        </w:drawing>
      </w:r>
    </w:p>
    <w:p w14:paraId="2F868EC9" w14:textId="77777777" w:rsidR="004E57F7" w:rsidRDefault="00A87738">
      <w:pPr>
        <w:pStyle w:val="Compact"/>
      </w:pPr>
      <w:r>
        <w:t>Aircraft Taking Off on Sunny Day Source: WallpaperSafari.</w:t>
      </w:r>
    </w:p>
    <w:p w14:paraId="58208DA9" w14:textId="77777777" w:rsidR="004E57F7" w:rsidRDefault="00A87738">
      <w:pPr>
        <w:pStyle w:val="Heading1"/>
      </w:pPr>
      <w:bookmarkStart w:id="0" w:name="introduction"/>
      <w:bookmarkStart w:id="1" w:name="_Toc39853019"/>
      <w:r>
        <w:t>Introduction</w:t>
      </w:r>
      <w:bookmarkEnd w:id="0"/>
      <w:bookmarkEnd w:id="1"/>
    </w:p>
    <w:p w14:paraId="73E761A9" w14:textId="77777777" w:rsidR="004E57F7" w:rsidRDefault="00A87738">
      <w:pPr>
        <w:pStyle w:val="FirstParagraph"/>
      </w:pPr>
      <w:r>
        <w:t xml:space="preserve">Relative humidity is the percentage of water vapor in the air. For reference, really saturated air that cannot hold any more water would have a relative humidity of 100%. If </w:t>
      </w:r>
      <w:r>
        <w:lastRenderedPageBreak/>
        <w:t>air’s temperature increases then it is able to hold more water molecules and the r</w:t>
      </w:r>
      <w:r>
        <w:t xml:space="preserve">elative humidity decreases. Conversely, if air temperature decreases then the air can hold less molecules and relative humidity increases, thus air temperature and humidity are directly related. Keeping this in mind, when thinking of the most ideal flying </w:t>
      </w:r>
      <w:r>
        <w:t>conditions, typically we think of a bright, sunny, no-wind day, and while this can be the case, it ignores a hidden problem that can arise from these same conditions. Along with sunny days, summer brings heat and humidity which has the potential to cause s</w:t>
      </w:r>
      <w:r>
        <w:t>erious issues with aircraft performance. These issues, called ‘density altitude’, stems from aerodynamics; humidity and hot air can cause the air to be less dense which makes it harder to sustain flight.</w:t>
      </w:r>
    </w:p>
    <w:p w14:paraId="0E9A855C" w14:textId="77777777" w:rsidR="004E57F7" w:rsidRDefault="00A87738">
      <w:pPr>
        <w:pStyle w:val="BodyText"/>
      </w:pPr>
      <w:r>
        <w:t>In this report, I will check assumptions, look at th</w:t>
      </w:r>
      <w:r>
        <w:t>e correlation between temperature and hum</w:t>
      </w:r>
      <w:ins w:id="2" w:author="Manuel Gimond" w:date="2020-05-08T18:48:00Z">
        <w:r w:rsidR="00867C62">
          <w:t>i</w:t>
        </w:r>
      </w:ins>
      <w:r>
        <w:t>d</w:t>
      </w:r>
      <w:del w:id="3" w:author="Manuel Gimond" w:date="2020-05-08T18:48:00Z">
        <w:r w:rsidDel="00867C62">
          <w:delText>i</w:delText>
        </w:r>
      </w:del>
      <w:r>
        <w:t>ity, and analyze how the variables have changed individually at Los Angeles international airport across the years in order to see if there are more instances of high heat, humid days.</w:t>
      </w:r>
    </w:p>
    <w:p w14:paraId="58FAE2BA" w14:textId="77777777" w:rsidR="004E57F7" w:rsidRDefault="00A87738">
      <w:pPr>
        <w:pStyle w:val="Heading1"/>
      </w:pPr>
      <w:bookmarkStart w:id="4" w:name="methods"/>
      <w:bookmarkStart w:id="5" w:name="_Toc39853020"/>
      <w:r>
        <w:t>Methods</w:t>
      </w:r>
      <w:bookmarkEnd w:id="4"/>
      <w:bookmarkEnd w:id="5"/>
    </w:p>
    <w:p w14:paraId="2BD8DE47" w14:textId="77777777" w:rsidR="004E57F7" w:rsidRDefault="00A87738">
      <w:pPr>
        <w:pStyle w:val="Heading3"/>
      </w:pPr>
      <w:bookmarkStart w:id="6" w:name="data"/>
      <w:bookmarkStart w:id="7" w:name="_Toc39853021"/>
      <w:r>
        <w:t>Data</w:t>
      </w:r>
      <w:bookmarkEnd w:id="6"/>
      <w:bookmarkEnd w:id="7"/>
    </w:p>
    <w:p w14:paraId="39D40211" w14:textId="77777777" w:rsidR="004E57F7" w:rsidRDefault="00A87738">
      <w:pPr>
        <w:pStyle w:val="FirstParagraph"/>
      </w:pPr>
      <w:r>
        <w:t>This report was</w:t>
      </w:r>
      <w:r>
        <w:t xml:space="preserve"> created based on a compilation of data hosted by the National Oceanic and Atmospheric Administration (</w:t>
      </w:r>
      <w:hyperlink r:id="rId8">
        <w:r>
          <w:rPr>
            <w:rStyle w:val="Hyperlink"/>
          </w:rPr>
          <w:t>NOAA</w:t>
        </w:r>
      </w:hyperlink>
      <w:r>
        <w:t>). It features hourly meteorological data from LOS ANGELES INTERNATIONAL AIRPORT (</w:t>
      </w:r>
      <w:r>
        <w:t xml:space="preserve">LAX), with variables including temperature (Celsius), relative humidity, quantity of time for which precipitation was measured, </w:t>
      </w:r>
      <w:commentRangeStart w:id="8"/>
      <w:r>
        <w:t xml:space="preserve">depth </w:t>
      </w:r>
      <w:commentRangeEnd w:id="8"/>
      <w:r w:rsidR="00867C62">
        <w:rPr>
          <w:rStyle w:val="CommentReference"/>
        </w:rPr>
        <w:commentReference w:id="8"/>
      </w:r>
      <w:r>
        <w:t xml:space="preserve">of precipitation, and whether the depth was a trace amount. Additional documentation can be found in this NOAA </w:t>
      </w:r>
      <w:hyperlink r:id="rId11">
        <w:r>
          <w:rPr>
            <w:rStyle w:val="Hyperlink"/>
          </w:rPr>
          <w:t>PDF</w:t>
        </w:r>
      </w:hyperlink>
      <w:r>
        <w:t xml:space="preserve"> under ‘Precipitation Data’. Along with missing values, values for 1972 and 2020 were removed because they did not have complete, annual observations.</w:t>
      </w:r>
    </w:p>
    <w:p w14:paraId="15600977" w14:textId="77777777" w:rsidR="004E57F7" w:rsidRDefault="00A87738">
      <w:pPr>
        <w:pStyle w:val="Heading3"/>
      </w:pPr>
      <w:bookmarkStart w:id="9" w:name="software"/>
      <w:bookmarkStart w:id="10" w:name="_Toc39853022"/>
      <w:r>
        <w:t>Software</w:t>
      </w:r>
      <w:bookmarkEnd w:id="9"/>
      <w:bookmarkEnd w:id="10"/>
    </w:p>
    <w:p w14:paraId="2057D20E" w14:textId="77777777" w:rsidR="004E57F7" w:rsidRDefault="00A87738">
      <w:pPr>
        <w:pStyle w:val="FirstParagraph"/>
      </w:pPr>
      <w:r>
        <w:t>All analysis were don</w:t>
      </w:r>
      <w:r>
        <w:t>e in R using dplyr, plyr, ggplot2, lubridate, and lattice packages.</w:t>
      </w:r>
    </w:p>
    <w:p w14:paraId="642222EC" w14:textId="77777777" w:rsidR="004E57F7" w:rsidRDefault="00A87738">
      <w:pPr>
        <w:pStyle w:val="Heading3"/>
      </w:pPr>
      <w:bookmarkStart w:id="11" w:name="assumptions"/>
      <w:bookmarkStart w:id="12" w:name="_Toc39853023"/>
      <w:r>
        <w:t>Assumptions</w:t>
      </w:r>
      <w:bookmarkEnd w:id="11"/>
      <w:bookmarkEnd w:id="12"/>
    </w:p>
    <w:p w14:paraId="0CA2AEA6" w14:textId="77777777" w:rsidR="004E57F7" w:rsidRDefault="00A87738">
      <w:pPr>
        <w:pStyle w:val="SourceCode"/>
      </w:pPr>
      <w:r>
        <w:rPr>
          <w:rStyle w:val="CommentTok"/>
        </w:rPr>
        <w:t># Setup</w:t>
      </w:r>
      <w:r>
        <w:br/>
      </w:r>
      <w:r>
        <w:rPr>
          <w:rStyle w:val="KeywordTok"/>
        </w:rPr>
        <w:t>library</w:t>
      </w:r>
      <w:r>
        <w:rPr>
          <w:rStyle w:val="NormalTok"/>
        </w:rPr>
        <w:t>(dplyr)</w:t>
      </w:r>
      <w:r>
        <w:br/>
      </w:r>
      <w:r>
        <w:rPr>
          <w:rStyle w:val="KeywordTok"/>
        </w:rPr>
        <w:t>library</w:t>
      </w:r>
      <w:r>
        <w:rPr>
          <w:rStyle w:val="NormalTok"/>
        </w:rPr>
        <w:t>(plyr)</w:t>
      </w:r>
      <w:r>
        <w:br/>
      </w:r>
      <w:r>
        <w:rPr>
          <w:rStyle w:val="KeywordTok"/>
        </w:rPr>
        <w:t>library</w:t>
      </w:r>
      <w:r>
        <w:rPr>
          <w:rStyle w:val="NormalTok"/>
        </w:rPr>
        <w:t>(ggplot2)</w:t>
      </w:r>
      <w:r>
        <w:br/>
      </w:r>
      <w:r>
        <w:rPr>
          <w:rStyle w:val="KeywordTok"/>
        </w:rPr>
        <w:t>library</w:t>
      </w:r>
      <w:r>
        <w:rPr>
          <w:rStyle w:val="NormalTok"/>
        </w:rPr>
        <w:t>(lubridate)</w:t>
      </w:r>
      <w:r>
        <w:br/>
      </w:r>
      <w:r>
        <w:rPr>
          <w:rStyle w:val="KeywordTok"/>
        </w:rPr>
        <w:t>library</w:t>
      </w:r>
      <w:r>
        <w:rPr>
          <w:rStyle w:val="NormalTok"/>
        </w:rPr>
        <w:t>(lattice)</w:t>
      </w:r>
      <w:r>
        <w:br/>
      </w:r>
      <w:r>
        <w:br/>
      </w:r>
      <w:r>
        <w:rPr>
          <w:rStyle w:val="NormalTok"/>
        </w:rPr>
        <w:t>Airport &lt;-</w:t>
      </w:r>
      <w:r>
        <w:rPr>
          <w:rStyle w:val="StringTok"/>
        </w:rPr>
        <w:t xml:space="preserve"> </w:t>
      </w:r>
      <w:r>
        <w:rPr>
          <w:rStyle w:val="KeywordTok"/>
        </w:rPr>
        <w:t>readRDS</w:t>
      </w:r>
      <w:r>
        <w:rPr>
          <w:rStyle w:val="NormalTok"/>
        </w:rPr>
        <w:t>(</w:t>
      </w:r>
      <w:r>
        <w:rPr>
          <w:rStyle w:val="StringTok"/>
        </w:rPr>
        <w:t>"../Data/LA_airport.rds"</w:t>
      </w:r>
      <w:r>
        <w:rPr>
          <w:rStyle w:val="NormalTok"/>
        </w:rPr>
        <w:t>)</w:t>
      </w:r>
      <w:r>
        <w:br/>
      </w:r>
      <w:r>
        <w:br/>
      </w:r>
      <w:r>
        <w:rPr>
          <w:rStyle w:val="NormalTok"/>
        </w:rPr>
        <w:t>cleandata &lt;-</w:t>
      </w:r>
      <w:r>
        <w:rPr>
          <w:rStyle w:val="StringTok"/>
        </w:rPr>
        <w:t xml:space="preserve"> </w:t>
      </w:r>
      <w:r>
        <w:rPr>
          <w:rStyle w:val="NormalTok"/>
        </w:rPr>
        <w:t xml:space="preserve">Airport </w:t>
      </w:r>
      <w:r>
        <w:rPr>
          <w:rStyle w:val="OperatorTok"/>
        </w:rPr>
        <w:t>%&gt;%</w:t>
      </w:r>
      <w:r>
        <w:rPr>
          <w:rStyle w:val="StringTok"/>
        </w:rPr>
        <w:t xml:space="preserve"> </w:t>
      </w:r>
      <w:r>
        <w:br/>
      </w:r>
      <w:r>
        <w:rPr>
          <w:rStyle w:val="StringTok"/>
        </w:rPr>
        <w:t xml:space="preserve">    </w:t>
      </w:r>
      <w:r>
        <w:rPr>
          <w:rStyle w:val="KeywordTok"/>
        </w:rPr>
        <w:t>na.omit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year</w:t>
      </w:r>
      <w:r>
        <w:rPr>
          <w:rStyle w:val="NormalTok"/>
        </w:rPr>
        <w:t>(time),</w:t>
      </w:r>
      <w:r>
        <w:br/>
      </w:r>
      <w:r>
        <w:rPr>
          <w:rStyle w:val="NormalTok"/>
        </w:rPr>
        <w:t xml:space="preserve">           </w:t>
      </w:r>
      <w:r>
        <w:rPr>
          <w:rStyle w:val="DataTypeTok"/>
        </w:rPr>
        <w:t>month =</w:t>
      </w:r>
      <w:r>
        <w:rPr>
          <w:rStyle w:val="NormalTok"/>
        </w:rPr>
        <w:t xml:space="preserve"> </w:t>
      </w:r>
      <w:r>
        <w:rPr>
          <w:rStyle w:val="KeywordTok"/>
        </w:rPr>
        <w:t>factor</w:t>
      </w:r>
      <w:r>
        <w:rPr>
          <w:rStyle w:val="NormalTok"/>
        </w:rPr>
        <w:t>(</w:t>
      </w:r>
      <w:r>
        <w:rPr>
          <w:rStyle w:val="KeywordTok"/>
        </w:rPr>
        <w:t>months</w:t>
      </w:r>
      <w:r>
        <w:rPr>
          <w:rStyle w:val="NormalTok"/>
        </w:rPr>
        <w:t>(time),</w:t>
      </w:r>
      <w:r>
        <w:rPr>
          <w:rStyle w:val="DataTypeTok"/>
        </w:rPr>
        <w:t>levels =</w:t>
      </w:r>
      <w:r>
        <w:rPr>
          <w:rStyle w:val="NormalTok"/>
        </w:rPr>
        <w:t xml:space="preserve"> </w:t>
      </w:r>
      <w:r>
        <w:rPr>
          <w:rStyle w:val="Keyword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br/>
      </w:r>
      <w:r>
        <w:rPr>
          <w:rStyle w:val="NormalTok"/>
        </w:rPr>
        <w:t xml:space="preserve">                                                            </w:t>
      </w:r>
      <w:r>
        <w:rPr>
          <w:rStyle w:val="StringTok"/>
        </w:rPr>
        <w:t>"June"</w:t>
      </w:r>
      <w:r>
        <w:rPr>
          <w:rStyle w:val="NormalTok"/>
        </w:rPr>
        <w:t xml:space="preserve">, </w:t>
      </w:r>
      <w:r>
        <w:rPr>
          <w:rStyle w:val="StringTok"/>
        </w:rPr>
        <w:t>"July"</w:t>
      </w:r>
      <w:r>
        <w:rPr>
          <w:rStyle w:val="NormalTok"/>
        </w:rPr>
        <w:t xml:space="preserve">, </w:t>
      </w:r>
      <w:r>
        <w:rPr>
          <w:rStyle w:val="StringTok"/>
        </w:rPr>
        <w:t>"</w:t>
      </w:r>
      <w:r>
        <w:rPr>
          <w:rStyle w:val="StringTok"/>
        </w:rPr>
        <w:lastRenderedPageBreak/>
        <w:t>August"</w:t>
      </w:r>
      <w:r>
        <w:rPr>
          <w:rStyle w:val="NormalTok"/>
        </w:rPr>
        <w:t xml:space="preserve">, </w:t>
      </w:r>
      <w:r>
        <w:rPr>
          <w:rStyle w:val="StringTok"/>
        </w:rPr>
        <w:t>"September"</w:t>
      </w:r>
      <w:r>
        <w:rPr>
          <w:rStyle w:val="NormalTok"/>
        </w:rPr>
        <w:t>,</w:t>
      </w:r>
      <w:r>
        <w:br/>
      </w:r>
      <w:r>
        <w:rPr>
          <w:rStyle w:val="NormalTok"/>
        </w:rPr>
        <w:t xml:space="preserve">                   </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br/>
      </w:r>
      <w:commentRangeStart w:id="13"/>
      <w:r>
        <w:rPr>
          <w:rStyle w:val="NormalTok"/>
        </w:rPr>
        <w:t>cleandata &lt;-</w:t>
      </w:r>
      <w:r>
        <w:rPr>
          <w:rStyle w:val="StringTok"/>
        </w:rPr>
        <w:t xml:space="preserve"> </w:t>
      </w:r>
      <w:r>
        <w:rPr>
          <w:rStyle w:val="NormalTok"/>
        </w:rPr>
        <w:t>cleandata[</w:t>
      </w:r>
      <w:r>
        <w:rPr>
          <w:rStyle w:val="OperatorTok"/>
        </w:rPr>
        <w:t>!</w:t>
      </w:r>
      <w:r>
        <w:rPr>
          <w:rStyle w:val="NormalTok"/>
        </w:rPr>
        <w:t>(cleandata</w:t>
      </w:r>
      <w:r>
        <w:rPr>
          <w:rStyle w:val="OperatorTok"/>
        </w:rPr>
        <w:t>$</w:t>
      </w:r>
      <w:r>
        <w:rPr>
          <w:rStyle w:val="NormalTok"/>
        </w:rPr>
        <w:t>year</w:t>
      </w:r>
      <w:r>
        <w:rPr>
          <w:rStyle w:val="OperatorTok"/>
        </w:rPr>
        <w:t>==</w:t>
      </w:r>
      <w:r>
        <w:rPr>
          <w:rStyle w:val="DecValTok"/>
        </w:rPr>
        <w:t>1972</w:t>
      </w:r>
      <w:r>
        <w:rPr>
          <w:rStyle w:val="NormalTok"/>
        </w:rPr>
        <w:t>),]</w:t>
      </w:r>
      <w:r>
        <w:br/>
      </w:r>
      <w:r>
        <w:rPr>
          <w:rStyle w:val="NormalTok"/>
        </w:rPr>
        <w:t>cleandata &lt;-</w:t>
      </w:r>
      <w:r>
        <w:rPr>
          <w:rStyle w:val="StringTok"/>
        </w:rPr>
        <w:t xml:space="preserve"> </w:t>
      </w:r>
      <w:r>
        <w:rPr>
          <w:rStyle w:val="NormalTok"/>
        </w:rPr>
        <w:t>cleandata[</w:t>
      </w:r>
      <w:r>
        <w:rPr>
          <w:rStyle w:val="OperatorTok"/>
        </w:rPr>
        <w:t>!</w:t>
      </w:r>
      <w:r>
        <w:rPr>
          <w:rStyle w:val="NormalTok"/>
        </w:rPr>
        <w:t>(cleandata</w:t>
      </w:r>
      <w:r>
        <w:rPr>
          <w:rStyle w:val="OperatorTok"/>
        </w:rPr>
        <w:t>$</w:t>
      </w:r>
      <w:r>
        <w:rPr>
          <w:rStyle w:val="NormalTok"/>
        </w:rPr>
        <w:t>year</w:t>
      </w:r>
      <w:r>
        <w:rPr>
          <w:rStyle w:val="OperatorTok"/>
        </w:rPr>
        <w:t>==</w:t>
      </w:r>
      <w:r>
        <w:rPr>
          <w:rStyle w:val="DecValTok"/>
        </w:rPr>
        <w:t>2020</w:t>
      </w:r>
      <w:r>
        <w:rPr>
          <w:rStyle w:val="NormalTok"/>
        </w:rPr>
        <w:t>),]</w:t>
      </w:r>
      <w:commentRangeEnd w:id="13"/>
      <w:r w:rsidR="00867C62">
        <w:rPr>
          <w:rStyle w:val="CommentReference"/>
        </w:rPr>
        <w:commentReference w:id="13"/>
      </w:r>
      <w:r>
        <w:br/>
      </w:r>
      <w:r>
        <w:br/>
      </w:r>
      <w:r>
        <w:rPr>
          <w:rStyle w:val="NormalTok"/>
        </w:rPr>
        <w:t>cleandata2 &lt;-</w:t>
      </w:r>
      <w:r>
        <w:rPr>
          <w:rStyle w:val="StringTok"/>
        </w:rPr>
        <w:t xml:space="preserve"> </w:t>
      </w:r>
      <w:r>
        <w:rPr>
          <w:rStyle w:val="NormalTok"/>
        </w:rPr>
        <w:t>cleandata</w:t>
      </w:r>
      <w:r>
        <w:br/>
      </w:r>
      <w:r>
        <w:rPr>
          <w:rStyle w:val="NormalTok"/>
        </w:rPr>
        <w:t>cleandata &lt;-</w:t>
      </w:r>
      <w:r>
        <w:rPr>
          <w:rStyle w:val="StringTok"/>
        </w:rPr>
        <w:t xml:space="preserve"> </w:t>
      </w:r>
      <w:r>
        <w:rPr>
          <w:rStyle w:val="KeywordTok"/>
        </w:rPr>
        <w:t>sample_n</w:t>
      </w:r>
      <w:r>
        <w:rPr>
          <w:rStyle w:val="NormalTok"/>
        </w:rPr>
        <w:t>(cleandata,</w:t>
      </w:r>
      <w:r>
        <w:rPr>
          <w:rStyle w:val="DecValTok"/>
        </w:rPr>
        <w:t>10000</w:t>
      </w:r>
      <w:r>
        <w:rPr>
          <w:rStyle w:val="NormalTok"/>
        </w:rPr>
        <w:t>)</w:t>
      </w:r>
    </w:p>
    <w:p w14:paraId="5812D3E5" w14:textId="77777777" w:rsidR="004E57F7" w:rsidRDefault="00A87738">
      <w:pPr>
        <w:pStyle w:val="SourceCode"/>
      </w:pPr>
      <w:r>
        <w:rPr>
          <w:rStyle w:val="KeywordTok"/>
        </w:rPr>
        <w:t>ggplot</w:t>
      </w:r>
      <w:r>
        <w:rPr>
          <w:rStyle w:val="NormalTok"/>
        </w:rPr>
        <w:t>(cleandat</w:t>
      </w:r>
      <w:r>
        <w:rPr>
          <w:rStyle w:val="NormalTok"/>
        </w:rPr>
        <w:t xml:space="preserve">a, </w:t>
      </w:r>
      <w:r>
        <w:rPr>
          <w:rStyle w:val="KeywordTok"/>
        </w:rPr>
        <w:t>aes</w:t>
      </w:r>
      <w:r>
        <w:rPr>
          <w:rStyle w:val="NormalTok"/>
        </w:rPr>
        <w:t>(</w:t>
      </w:r>
      <w:r>
        <w:rPr>
          <w:rStyle w:val="DataTypeTok"/>
        </w:rPr>
        <w:t>sample =</w:t>
      </w:r>
      <w:r>
        <w:rPr>
          <w:rStyle w:val="NormalTok"/>
        </w:rPr>
        <w:t xml:space="preserve"> temp))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"Temperature (Celsius)"</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1"</w:t>
      </w:r>
      <w:r>
        <w:rPr>
          <w:rStyle w:val="NormalTok"/>
        </w:rPr>
        <w:t>)</w:t>
      </w:r>
    </w:p>
    <w:p w14:paraId="6557DDDE" w14:textId="77777777" w:rsidR="004E57F7" w:rsidRDefault="00A87738">
      <w:pPr>
        <w:pStyle w:val="FirstParagraph"/>
      </w:pPr>
      <w:r>
        <w:rPr>
          <w:noProof/>
        </w:rPr>
        <w:drawing>
          <wp:inline distT="0" distB="0" distL="0" distR="0" wp14:anchorId="097D9633" wp14:editId="31F7DA33">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76E77A24" w14:textId="77777777" w:rsidR="004E57F7" w:rsidRDefault="00A87738">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sample =</w:t>
      </w:r>
      <w:r>
        <w:rPr>
          <w:rStyle w:val="NormalTok"/>
        </w:rPr>
        <w:t xml:space="preserve"> rh))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w:t>
      </w:r>
      <w:r>
        <w:rPr>
          <w:rStyle w:val="NormalTok"/>
        </w:rPr>
        <w:t xml:space="preserve">) </w:t>
      </w:r>
      <w:r>
        <w:rPr>
          <w:rStyle w:val="OperatorTok"/>
        </w:rPr>
        <w:t>+</w:t>
      </w:r>
      <w:r>
        <w:rPr>
          <w:rStyle w:val="KeywordTok"/>
        </w:rPr>
        <w:t>ggtitle</w:t>
      </w:r>
      <w:r>
        <w:rPr>
          <w:rStyle w:val="NormalTok"/>
        </w:rPr>
        <w:t>(</w:t>
      </w:r>
      <w:r>
        <w:rPr>
          <w:rStyle w:val="StringTok"/>
        </w:rPr>
        <w:t>"Figure 2"</w:t>
      </w:r>
      <w:r>
        <w:rPr>
          <w:rStyle w:val="NormalTok"/>
        </w:rPr>
        <w:t>)</w:t>
      </w:r>
    </w:p>
    <w:p w14:paraId="2945B7E2" w14:textId="77777777" w:rsidR="004E57F7" w:rsidRDefault="00A87738">
      <w:pPr>
        <w:pStyle w:val="FirstParagraph"/>
      </w:pPr>
      <w:r>
        <w:rPr>
          <w:noProof/>
        </w:rPr>
        <w:lastRenderedPageBreak/>
        <w:drawing>
          <wp:inline distT="0" distB="0" distL="0" distR="0" wp14:anchorId="0C7AAECC" wp14:editId="59907A89">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2.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72AC15DE" w14:textId="77777777" w:rsidR="004E57F7" w:rsidRDefault="00A87738">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sample =</w:t>
      </w:r>
      <w:r>
        <w:rPr>
          <w:rStyle w:val="NormalTok"/>
        </w:rPr>
        <w:t xml:space="preserve"> 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 Squared"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3"</w:t>
      </w:r>
      <w:r>
        <w:rPr>
          <w:rStyle w:val="NormalTok"/>
        </w:rPr>
        <w:t>)</w:t>
      </w:r>
    </w:p>
    <w:p w14:paraId="4ECFCB67" w14:textId="77777777" w:rsidR="004E57F7" w:rsidRDefault="00A87738">
      <w:pPr>
        <w:pStyle w:val="FirstParagraph"/>
      </w:pPr>
      <w:r>
        <w:rPr>
          <w:noProof/>
        </w:rPr>
        <w:drawing>
          <wp:inline distT="0" distB="0" distL="0" distR="0" wp14:anchorId="16B9BCFA" wp14:editId="6E93892D">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3.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14BAFBAC" w14:textId="77777777" w:rsidR="004E57F7" w:rsidRDefault="00A87738">
      <w:pPr>
        <w:pStyle w:val="BodyText"/>
      </w:pPr>
      <w:r>
        <w:t>For the use of anova tests, the temperature and relative humidity variables must have sample independence, normality, and equality of variances. The sample independence requirement is met based on the experimental setup. Figure 1, a theoretical quantile-qu</w:t>
      </w:r>
      <w:r>
        <w:t>antile plot, shows that temperature data appears to generally follow the distribution line, suggesting normality. The years 1978, 1981, 1989, 2005, 2010, and 2017 have some endpoints straying from the line, but this should not dramatically affect the resul</w:t>
      </w:r>
      <w:r>
        <w:t>ts.</w:t>
      </w:r>
    </w:p>
    <w:p w14:paraId="6455B360" w14:textId="77777777" w:rsidR="004E57F7" w:rsidRDefault="00A87738">
      <w:pPr>
        <w:pStyle w:val="BodyText"/>
      </w:pPr>
      <w:r>
        <w:t xml:space="preserve">Plot 2 shows that the humidity data has extreme division from the line, and the shape of the endpoints suggests left skewed data; this meaning that the median value is greater than the </w:t>
      </w:r>
      <w:r>
        <w:lastRenderedPageBreak/>
        <w:t>mean value. To satisfy the normality requirement of later tests, th</w:t>
      </w:r>
      <w:r>
        <w:t>e relative humdity data will be expressed by being squared as in Plot 3.</w:t>
      </w:r>
    </w:p>
    <w:p w14:paraId="46CF4510" w14:textId="77777777" w:rsidR="004E57F7" w:rsidRDefault="00A87738">
      <w:pPr>
        <w:pStyle w:val="SourceCode"/>
      </w:pPr>
      <w:r>
        <w:rPr>
          <w:rStyle w:val="NormalTok"/>
        </w:rPr>
        <w:t>tempmod &lt;-</w:t>
      </w:r>
      <w:r>
        <w:rPr>
          <w:rStyle w:val="StringTok"/>
        </w:rPr>
        <w:t xml:space="preserve"> </w:t>
      </w:r>
      <w:r>
        <w:rPr>
          <w:rStyle w:val="KeywordTok"/>
        </w:rPr>
        <w:t>lm</w:t>
      </w:r>
      <w:r>
        <w:rPr>
          <w:rStyle w:val="NormalTok"/>
        </w:rPr>
        <w:t>(</w:t>
      </w:r>
      <w:commentRangeStart w:id="14"/>
      <w:r>
        <w:rPr>
          <w:rStyle w:val="NormalTok"/>
        </w:rPr>
        <w:t>temp</w:t>
      </w:r>
      <w:r>
        <w:rPr>
          <w:rStyle w:val="OperatorTok"/>
        </w:rPr>
        <w:t>~</w:t>
      </w:r>
      <w:commentRangeStart w:id="15"/>
      <w:r>
        <w:rPr>
          <w:rStyle w:val="NormalTok"/>
        </w:rPr>
        <w:t>time</w:t>
      </w:r>
      <w:commentRangeEnd w:id="14"/>
      <w:r w:rsidR="00867C62">
        <w:rPr>
          <w:rStyle w:val="CommentReference"/>
        </w:rPr>
        <w:commentReference w:id="14"/>
      </w:r>
      <w:commentRangeEnd w:id="15"/>
      <w:r w:rsidR="00865D82">
        <w:rPr>
          <w:rStyle w:val="CommentReference"/>
        </w:rPr>
        <w:commentReference w:id="15"/>
      </w:r>
      <w:r>
        <w:rPr>
          <w:rStyle w:val="NormalTok"/>
        </w:rPr>
        <w:t>,cleandata)</w:t>
      </w:r>
      <w:r>
        <w:br/>
      </w:r>
      <w:r>
        <w:rPr>
          <w:rStyle w:val="KeywordTok"/>
        </w:rPr>
        <w:t>plot</w:t>
      </w:r>
      <w:r>
        <w:rPr>
          <w:rStyle w:val="NormalTok"/>
        </w:rPr>
        <w:t>(tempmod</w:t>
      </w:r>
      <w:r>
        <w:rPr>
          <w:rStyle w:val="OperatorTok"/>
        </w:rPr>
        <w:t>$</w:t>
      </w:r>
      <w:r>
        <w:rPr>
          <w:rStyle w:val="NormalTok"/>
        </w:rPr>
        <w:t>fitted.values,tempmod</w:t>
      </w:r>
      <w:r>
        <w:rPr>
          <w:rStyle w:val="OperatorTok"/>
        </w:rPr>
        <w:t>$</w:t>
      </w:r>
      <w:r>
        <w:rPr>
          <w:rStyle w:val="NormalTok"/>
        </w:rPr>
        <w:t xml:space="preserve">residuals, </w:t>
      </w:r>
      <w:r>
        <w:rPr>
          <w:rStyle w:val="DataTypeTok"/>
        </w:rPr>
        <w:t>main =</w:t>
      </w:r>
      <w:r>
        <w:rPr>
          <w:rStyle w:val="NormalTok"/>
        </w:rPr>
        <w:t xml:space="preserve"> </w:t>
      </w:r>
      <w:r>
        <w:rPr>
          <w:rStyle w:val="StringTok"/>
        </w:rPr>
        <w:t>"Plot 4"</w:t>
      </w:r>
      <w:r>
        <w:rPr>
          <w:rStyle w:val="NormalTok"/>
        </w:rPr>
        <w:t xml:space="preserve">, </w:t>
      </w:r>
      <w:r>
        <w:rPr>
          <w:rStyle w:val="DataTypeTok"/>
        </w:rPr>
        <w:t>xlab=</w:t>
      </w:r>
      <w:r>
        <w:rPr>
          <w:rStyle w:val="NormalTok"/>
        </w:rPr>
        <w:t xml:space="preserve"> </w:t>
      </w:r>
      <w:r>
        <w:rPr>
          <w:rStyle w:val="StringTok"/>
        </w:rPr>
        <w:t>"Fitted Values"</w:t>
      </w:r>
      <w:r>
        <w:rPr>
          <w:rStyle w:val="NormalTok"/>
        </w:rPr>
        <w:t xml:space="preserve">, </w:t>
      </w:r>
      <w:r>
        <w:rPr>
          <w:rStyle w:val="DataTypeTok"/>
        </w:rPr>
        <w:t>ylab =</w:t>
      </w:r>
      <w:r>
        <w:rPr>
          <w:rStyle w:val="NormalTok"/>
        </w:rPr>
        <w:t xml:space="preserve"> </w:t>
      </w:r>
      <w:r>
        <w:rPr>
          <w:rStyle w:val="StringTok"/>
        </w:rPr>
        <w:t>"Residuals"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"blue"</w:t>
      </w:r>
      <w:r>
        <w:rPr>
          <w:rStyle w:val="NormalTok"/>
        </w:rPr>
        <w:t>)</w:t>
      </w:r>
    </w:p>
    <w:p w14:paraId="189952D4" w14:textId="77777777" w:rsidR="004E57F7" w:rsidRDefault="00A87738">
      <w:pPr>
        <w:pStyle w:val="FirstParagraph"/>
      </w:pPr>
      <w:commentRangeStart w:id="16"/>
      <w:r>
        <w:rPr>
          <w:noProof/>
        </w:rPr>
        <w:drawing>
          <wp:inline distT="0" distB="0" distL="0" distR="0" wp14:anchorId="17EF3639" wp14:editId="4EFFE49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commentRangeEnd w:id="16"/>
      <w:r w:rsidR="00BF521B">
        <w:rPr>
          <w:rStyle w:val="CommentReference"/>
        </w:rPr>
        <w:commentReference w:id="16"/>
      </w:r>
    </w:p>
    <w:p w14:paraId="4D0B4497" w14:textId="77777777" w:rsidR="004E57F7" w:rsidRDefault="00A87738">
      <w:pPr>
        <w:pStyle w:val="SourceCode"/>
      </w:pPr>
      <w:r>
        <w:rPr>
          <w:rStyle w:val="NormalTok"/>
        </w:rPr>
        <w:t>rhmod &lt;-</w:t>
      </w:r>
      <w:r>
        <w:rPr>
          <w:rStyle w:val="StringTok"/>
        </w:rPr>
        <w:t xml:space="preserve"> </w:t>
      </w:r>
      <w:r>
        <w:rPr>
          <w:rStyle w:val="KeywordTok"/>
        </w:rPr>
        <w:t>lm</w:t>
      </w:r>
      <w:r>
        <w:rPr>
          <w:rStyle w:val="NormalTok"/>
        </w:rPr>
        <w:t>(rh</w:t>
      </w:r>
      <w:r>
        <w:rPr>
          <w:rStyle w:val="OperatorTok"/>
        </w:rPr>
        <w:t>^</w:t>
      </w:r>
      <w:r>
        <w:rPr>
          <w:rStyle w:val="DecValTok"/>
        </w:rPr>
        <w:t>2</w:t>
      </w:r>
      <w:r>
        <w:rPr>
          <w:rStyle w:val="OperatorTok"/>
        </w:rPr>
        <w:t>~</w:t>
      </w:r>
      <w:r>
        <w:rPr>
          <w:rStyle w:val="NormalTok"/>
        </w:rPr>
        <w:t>time,cleandata2)</w:t>
      </w:r>
      <w:r>
        <w:br/>
      </w:r>
      <w:r>
        <w:rPr>
          <w:rStyle w:val="KeywordTok"/>
        </w:rPr>
        <w:t>plot</w:t>
      </w:r>
      <w:r>
        <w:rPr>
          <w:rStyle w:val="NormalTok"/>
        </w:rPr>
        <w:t>(rhmod</w:t>
      </w:r>
      <w:r>
        <w:rPr>
          <w:rStyle w:val="OperatorTok"/>
        </w:rPr>
        <w:t>$</w:t>
      </w:r>
      <w:r>
        <w:rPr>
          <w:rStyle w:val="NormalTok"/>
        </w:rPr>
        <w:t>fitted.values,rhmod</w:t>
      </w:r>
      <w:r>
        <w:rPr>
          <w:rStyle w:val="OperatorTok"/>
        </w:rPr>
        <w:t>$</w:t>
      </w:r>
      <w:r>
        <w:rPr>
          <w:rStyle w:val="NormalTok"/>
        </w:rPr>
        <w:t xml:space="preserve">residuals, </w:t>
      </w:r>
      <w:r>
        <w:rPr>
          <w:rStyle w:val="DataTypeTok"/>
        </w:rPr>
        <w:t>main =</w:t>
      </w:r>
      <w:r>
        <w:rPr>
          <w:rStyle w:val="NormalTok"/>
        </w:rPr>
        <w:t xml:space="preserve"> </w:t>
      </w:r>
      <w:r>
        <w:rPr>
          <w:rStyle w:val="StringTok"/>
        </w:rPr>
        <w:t>"Plot 5"</w:t>
      </w:r>
      <w:r>
        <w:rPr>
          <w:rStyle w:val="NormalTok"/>
        </w:rPr>
        <w:t xml:space="preserve">, </w:t>
      </w:r>
      <w:r>
        <w:rPr>
          <w:rStyle w:val="DataTypeTok"/>
        </w:rPr>
        <w:t>xlab=</w:t>
      </w:r>
      <w:r>
        <w:rPr>
          <w:rStyle w:val="NormalTok"/>
        </w:rPr>
        <w:t xml:space="preserve"> </w:t>
      </w:r>
      <w:r>
        <w:rPr>
          <w:rStyle w:val="StringTok"/>
        </w:rPr>
        <w:t>"Fitted Values"</w:t>
      </w:r>
      <w:r>
        <w:rPr>
          <w:rStyle w:val="NormalTok"/>
        </w:rPr>
        <w:t xml:space="preserve">, </w:t>
      </w:r>
      <w:r>
        <w:rPr>
          <w:rStyle w:val="DataTypeTok"/>
        </w:rPr>
        <w:t>ylab =</w:t>
      </w:r>
      <w:r>
        <w:rPr>
          <w:rStyle w:val="NormalTok"/>
        </w:rPr>
        <w:t xml:space="preserve"> </w:t>
      </w:r>
      <w:r>
        <w:rPr>
          <w:rStyle w:val="StringTok"/>
        </w:rPr>
        <w:t>"Residuals"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"blue"</w:t>
      </w:r>
      <w:r>
        <w:rPr>
          <w:rStyle w:val="NormalTok"/>
        </w:rPr>
        <w:t>)</w:t>
      </w:r>
    </w:p>
    <w:p w14:paraId="445329D3" w14:textId="77777777" w:rsidR="004E57F7" w:rsidRDefault="00A87738">
      <w:pPr>
        <w:pStyle w:val="FirstParagraph"/>
      </w:pPr>
      <w:commentRangeStart w:id="17"/>
      <w:r>
        <w:rPr>
          <w:noProof/>
        </w:rPr>
        <w:lastRenderedPageBreak/>
        <w:drawing>
          <wp:inline distT="0" distB="0" distL="0" distR="0" wp14:anchorId="5D7BB4E9" wp14:editId="6DD8242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commentRangeEnd w:id="17"/>
      <w:r w:rsidR="00865D82">
        <w:rPr>
          <w:rStyle w:val="CommentReference"/>
        </w:rPr>
        <w:commentReference w:id="17"/>
      </w:r>
    </w:p>
    <w:p w14:paraId="45785CBE" w14:textId="77777777" w:rsidR="004E57F7" w:rsidRDefault="00A87738">
      <w:pPr>
        <w:pStyle w:val="BodyText"/>
      </w:pPr>
      <w:commentRangeStart w:id="18"/>
      <w:r>
        <w:t>Plots 4 and 5 show that there is no apparent trend or pattern in the fitted values vs. residuals for neither t</w:t>
      </w:r>
      <w:r>
        <w:t xml:space="preserve">he temperature nor the relative humdity data. </w:t>
      </w:r>
      <w:commentRangeEnd w:id="18"/>
      <w:r w:rsidR="00865D82">
        <w:rPr>
          <w:rStyle w:val="CommentReference"/>
        </w:rPr>
        <w:commentReference w:id="18"/>
      </w:r>
      <w:r>
        <w:t>This suggestst that there is homogeneity in variance for each variable.</w:t>
      </w:r>
    </w:p>
    <w:p w14:paraId="358ABDBD" w14:textId="77777777" w:rsidR="004E57F7" w:rsidRDefault="00A87738">
      <w:pPr>
        <w:pStyle w:val="Heading1"/>
      </w:pPr>
      <w:bookmarkStart w:id="19" w:name="results"/>
      <w:bookmarkStart w:id="20" w:name="_Toc39853024"/>
      <w:r>
        <w:t>Results</w:t>
      </w:r>
      <w:bookmarkEnd w:id="19"/>
      <w:bookmarkEnd w:id="20"/>
    </w:p>
    <w:p w14:paraId="269DD7E6" w14:textId="77777777" w:rsidR="004E57F7" w:rsidRDefault="00A87738">
      <w:pPr>
        <w:pStyle w:val="Heading3"/>
      </w:pPr>
      <w:bookmarkStart w:id="21" w:name="correlation"/>
      <w:bookmarkStart w:id="22" w:name="_Toc39853025"/>
      <w:commentRangeStart w:id="23"/>
      <w:r>
        <w:t>Correlation</w:t>
      </w:r>
      <w:bookmarkEnd w:id="21"/>
      <w:bookmarkEnd w:id="22"/>
      <w:commentRangeEnd w:id="23"/>
      <w:r w:rsidR="00E80A48">
        <w:rPr>
          <w:rStyle w:val="CommentReference"/>
          <w:rFonts w:asciiTheme="minorHAnsi" w:eastAsiaTheme="minorHAnsi" w:hAnsiTheme="minorHAnsi" w:cstheme="minorBidi"/>
          <w:b w:val="0"/>
          <w:bCs w:val="0"/>
          <w:color w:val="auto"/>
        </w:rPr>
        <w:commentReference w:id="23"/>
      </w:r>
    </w:p>
    <w:p w14:paraId="10705D09" w14:textId="77777777" w:rsidR="004E57F7" w:rsidRDefault="00A87738">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x =</w:t>
      </w:r>
      <w:r>
        <w:rPr>
          <w:rStyle w:val="NormalTok"/>
        </w:rPr>
        <w:t xml:space="preserve"> temp, </w:t>
      </w:r>
      <w:r>
        <w:rPr>
          <w:rStyle w:val="DataTypeTok"/>
        </w:rPr>
        <w:t>y =</w:t>
      </w:r>
      <w:r>
        <w:rPr>
          <w:rStyle w:val="NormalTok"/>
        </w:rPr>
        <w:t xml:space="preserve"> 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"Temperature (</w:t>
      </w:r>
      <w:del w:id="24" w:author="Manuel Gimond" w:date="2020-05-08T19:13:00Z">
        <w:r w:rsidDel="00BF521B">
          <w:rPr>
            <w:rStyle w:val="StringTok"/>
          </w:rPr>
          <w:delText>Celsuis</w:delText>
        </w:r>
      </w:del>
      <w:ins w:id="25" w:author="Manuel Gimond" w:date="2020-05-08T19:13:00Z">
        <w:r w:rsidR="00BF521B">
          <w:rPr>
            <w:rStyle w:val="StringTok"/>
          </w:rPr>
          <w:t>Cels</w:t>
        </w:r>
        <w:r w:rsidR="00BF521B">
          <w:rPr>
            <w:rStyle w:val="StringTok"/>
          </w:rPr>
          <w:t>iu</w:t>
        </w:r>
        <w:r w:rsidR="00BF521B">
          <w:rPr>
            <w:rStyle w:val="StringTok"/>
          </w:rPr>
          <w:t>s</w:t>
        </w:r>
      </w:ins>
      <w:r>
        <w:rPr>
          <w:rStyle w:val="StringTok"/>
        </w:rPr>
        <w: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t>
      </w:r>
      <w:commentRangeStart w:id="26"/>
      <w:r>
        <w:rPr>
          <w:rStyle w:val="StringTok"/>
        </w:rPr>
        <w:t>Relative Humidity</w:t>
      </w:r>
      <w:commentRangeEnd w:id="26"/>
      <w:r w:rsidR="00BF521B">
        <w:rPr>
          <w:rStyle w:val="CommentReference"/>
        </w:rPr>
        <w:commentReference w:id="26"/>
      </w:r>
      <w:r>
        <w:rPr>
          <w:rStyle w:val="StringTok"/>
        </w:rPr>
        <w: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6"</w:t>
      </w:r>
      <w:r>
        <w:rPr>
          <w:rStyle w:val="NormalTok"/>
        </w:rPr>
        <w:t>)</w:t>
      </w:r>
    </w:p>
    <w:p w14:paraId="41ADEAE0" w14:textId="77777777" w:rsidR="004E57F7" w:rsidRDefault="00A87738">
      <w:pPr>
        <w:pStyle w:val="FirstParagraph"/>
      </w:pPr>
      <w:r>
        <w:rPr>
          <w:noProof/>
        </w:rPr>
        <w:lastRenderedPageBreak/>
        <w:drawing>
          <wp:inline distT="0" distB="0" distL="0" distR="0" wp14:anchorId="05AAC633" wp14:editId="0382425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8186D97" w14:textId="77777777" w:rsidR="004E57F7" w:rsidRDefault="00A87738">
      <w:pPr>
        <w:pStyle w:val="BodyText"/>
      </w:pPr>
      <w:r>
        <w:t xml:space="preserve">As expected, the relationship between temperature and </w:t>
      </w:r>
      <w:ins w:id="27" w:author="Manuel Gimond" w:date="2020-05-08T19:13:00Z">
        <w:r w:rsidR="00BF521B">
          <w:t>re</w:t>
        </w:r>
      </w:ins>
      <w:ins w:id="28" w:author="Manuel Gimond" w:date="2020-05-08T19:14:00Z">
        <w:r w:rsidR="00BF521B">
          <w:t>-e</w:t>
        </w:r>
      </w:ins>
      <w:ins w:id="29" w:author="Manuel Gimond" w:date="2020-05-08T19:13:00Z">
        <w:r w:rsidR="00BF521B">
          <w:t xml:space="preserve">xpressed </w:t>
        </w:r>
      </w:ins>
      <w:r>
        <w:t>humidity</w:t>
      </w:r>
      <w:ins w:id="30" w:author="Manuel Gimond" w:date="2020-05-08T19:13:00Z">
        <w:r w:rsidR="00BF521B">
          <w:t xml:space="preserve"> values</w:t>
        </w:r>
      </w:ins>
      <w:r>
        <w:t xml:space="preserve"> is </w:t>
      </w:r>
      <w:commentRangeStart w:id="31"/>
      <w:r>
        <w:t>direct</w:t>
      </w:r>
      <w:commentRangeEnd w:id="31"/>
      <w:r w:rsidR="00BF521B">
        <w:rPr>
          <w:rStyle w:val="CommentReference"/>
        </w:rPr>
        <w:commentReference w:id="31"/>
      </w:r>
      <w:r>
        <w:t xml:space="preserve"> and negative. </w:t>
      </w:r>
      <w:del w:id="32" w:author="Manuel Gimond" w:date="2020-05-08T19:14:00Z">
        <w:r w:rsidDel="00BF521B">
          <w:delText xml:space="preserve">After </w:delText>
        </w:r>
      </w:del>
      <w:ins w:id="33" w:author="Manuel Gimond" w:date="2020-05-08T19:14:00Z">
        <w:r w:rsidR="00BF521B">
          <w:t>Beyond</w:t>
        </w:r>
        <w:r w:rsidR="00BF521B">
          <w:t xml:space="preserve"> </w:t>
        </w:r>
      </w:ins>
      <w:r>
        <w:t xml:space="preserve">a </w:t>
      </w:r>
      <w:del w:id="34" w:author="Manuel Gimond" w:date="2020-05-08T19:14:00Z">
        <w:r w:rsidDel="00BF521B">
          <w:delText xml:space="preserve">certain </w:delText>
        </w:r>
      </w:del>
      <w:r>
        <w:t>temperature</w:t>
      </w:r>
      <w:ins w:id="35" w:author="Manuel Gimond" w:date="2020-05-08T19:15:00Z">
        <w:r w:rsidR="00BF521B">
          <w:t xml:space="preserve"> range</w:t>
        </w:r>
      </w:ins>
      <w:r>
        <w:t xml:space="preserve">, </w:t>
      </w:r>
      <w:del w:id="36" w:author="Manuel Gimond" w:date="2020-05-08T19:15:00Z">
        <w:r w:rsidDel="00BF521B">
          <w:delText>according to our data at</w:delText>
        </w:r>
      </w:del>
      <w:ins w:id="37" w:author="Manuel Gimond" w:date="2020-05-08T19:15:00Z">
        <w:r w:rsidR="00BF521B">
          <w:t>around</w:t>
        </w:r>
      </w:ins>
      <w:r>
        <w:t xml:space="preserve"> 15 degrees cels</w:t>
      </w:r>
      <w:ins w:id="38" w:author="Manuel Gimond" w:date="2020-05-08T19:15:00Z">
        <w:r w:rsidR="00BF521B">
          <w:t>i</w:t>
        </w:r>
      </w:ins>
      <w:r>
        <w:t>u</w:t>
      </w:r>
      <w:del w:id="39" w:author="Manuel Gimond" w:date="2020-05-08T19:15:00Z">
        <w:r w:rsidDel="00BF521B">
          <w:delText>i</w:delText>
        </w:r>
      </w:del>
      <w:r>
        <w:t>s, as temperature i</w:t>
      </w:r>
      <w:r>
        <w:t xml:space="preserve">ncreases humidity decreases. Density altitude could occur at the points </w:t>
      </w:r>
      <w:commentRangeStart w:id="40"/>
      <w:r>
        <w:t xml:space="preserve">above the loess fit line </w:t>
      </w:r>
      <w:commentRangeEnd w:id="40"/>
      <w:r w:rsidR="00BF521B">
        <w:rPr>
          <w:rStyle w:val="CommentReference"/>
        </w:rPr>
        <w:commentReference w:id="40"/>
      </w:r>
      <w:r>
        <w:t>where the temperature and humidity are both high.</w:t>
      </w:r>
    </w:p>
    <w:p w14:paraId="6C310801" w14:textId="77777777" w:rsidR="004E57F7" w:rsidRDefault="00A87738">
      <w:pPr>
        <w:pStyle w:val="SourceCode"/>
      </w:pPr>
      <w:r>
        <w:rPr>
          <w:rStyle w:val="KeywordTok"/>
        </w:rPr>
        <w:t>ggplot</w:t>
      </w:r>
      <w:r>
        <w:rPr>
          <w:rStyle w:val="NormalTok"/>
        </w:rPr>
        <w:t xml:space="preserve">(cleandata, </w:t>
      </w:r>
      <w:r>
        <w:rPr>
          <w:rStyle w:val="KeywordTok"/>
        </w:rPr>
        <w:t>aes</w:t>
      </w:r>
      <w:r>
        <w:rPr>
          <w:rStyle w:val="NormalTok"/>
        </w:rPr>
        <w:t>(</w:t>
      </w:r>
      <w:r>
        <w:rPr>
          <w:rStyle w:val="DataTypeTok"/>
        </w:rPr>
        <w:t>x =</w:t>
      </w:r>
      <w:r>
        <w:rPr>
          <w:rStyle w:val="NormalTok"/>
        </w:rPr>
        <w:t xml:space="preserve"> temp, </w:t>
      </w:r>
      <w:r>
        <w:rPr>
          <w:rStyle w:val="DataTypeTok"/>
        </w:rPr>
        <w:t>y =</w:t>
      </w:r>
      <w:r>
        <w:rPr>
          <w:rStyle w:val="NormalTok"/>
        </w:rPr>
        <w:t xml:space="preserve"> 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mo</w:t>
      </w:r>
      <w:r>
        <w:rPr>
          <w:rStyle w:val="NormalTok"/>
        </w:rPr>
        <w:t xml:space="preserve">nth, </w:t>
      </w:r>
      <w:r>
        <w:rPr>
          <w:rStyle w:val="DataTypeTok"/>
        </w:rPr>
        <w:t>nrow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"Temperature (Celsius)"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"Relative Humidity"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7"</w:t>
      </w:r>
      <w:r>
        <w:rPr>
          <w:rStyle w:val="NormalTok"/>
        </w:rPr>
        <w:t>)</w:t>
      </w:r>
    </w:p>
    <w:p w14:paraId="300CF983" w14:textId="77777777" w:rsidR="004E57F7" w:rsidRDefault="00A87738">
      <w:pPr>
        <w:pStyle w:val="FirstParagraph"/>
      </w:pPr>
      <w:r>
        <w:rPr>
          <w:noProof/>
        </w:rPr>
        <w:lastRenderedPageBreak/>
        <w:drawing>
          <wp:inline distT="0" distB="0" distL="0" distR="0" wp14:anchorId="37378C5F" wp14:editId="6910FC0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CCCE6D6" w14:textId="77777777" w:rsidR="004E57F7" w:rsidRDefault="00A87738">
      <w:pPr>
        <w:pStyle w:val="BodyText"/>
      </w:pPr>
      <w:r>
        <w:t xml:space="preserve">The same data except faceted by month shows us which months are most “at risk” </w:t>
      </w:r>
      <w:r>
        <w:t>for high temperatures and high humidity at LAX. Relative to their number of samples, July, August, and September are the most at risk months because of their temperature values and the number of points above the loess fit line.</w:t>
      </w:r>
    </w:p>
    <w:p w14:paraId="5BC08E2F" w14:textId="77777777" w:rsidR="004E57F7" w:rsidRDefault="00A87738">
      <w:pPr>
        <w:pStyle w:val="Heading3"/>
      </w:pPr>
      <w:bookmarkStart w:id="41" w:name="temperature"/>
      <w:bookmarkStart w:id="42" w:name="_Toc39853026"/>
      <w:r>
        <w:t>Temperature</w:t>
      </w:r>
      <w:bookmarkEnd w:id="41"/>
      <w:bookmarkEnd w:id="42"/>
    </w:p>
    <w:p w14:paraId="051B9764" w14:textId="77777777" w:rsidR="004E57F7" w:rsidRDefault="00A87738">
      <w:pPr>
        <w:pStyle w:val="SourceCode"/>
      </w:pPr>
      <w:r>
        <w:rPr>
          <w:rStyle w:val="KeywordTok"/>
        </w:rPr>
        <w:t>ggplot</w:t>
      </w:r>
      <w:r>
        <w:rPr>
          <w:rStyle w:val="NormalTok"/>
        </w:rPr>
        <w:t>(cleandata</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temp))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"Temperature (Celsius)"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w:t>
      </w:r>
      <w:r>
        <w:rPr>
          <w:rStyle w:val="StringTok"/>
        </w:rPr>
        <w:t>"mean"</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cex =</w:t>
      </w:r>
      <w:r>
        <w:rPr>
          <w:rStyle w:val="NormalTok"/>
        </w:rPr>
        <w:t xml:space="preserve"> </w:t>
      </w:r>
      <w:r>
        <w:rPr>
          <w:rStyle w:val="DecValTok"/>
        </w:rPr>
        <w:t>3</w:t>
      </w:r>
      <w:r>
        <w:rPr>
          <w:rStyle w:val="NormalTok"/>
        </w:rPr>
        <w:t xml:space="preserve">, </w:t>
      </w:r>
      <w:r>
        <w:rPr>
          <w:rStyle w:val="DataTypeTok"/>
        </w:rPr>
        <w:t>pch =</w:t>
      </w:r>
      <w:r>
        <w:rPr>
          <w:rStyle w:val="NormalTok"/>
        </w:rPr>
        <w:t xml:space="preserve"> </w:t>
      </w:r>
      <w:r>
        <w:rPr>
          <w:rStyle w:val="DecValTok"/>
        </w:rPr>
        <w:t>21</w:t>
      </w:r>
      <w:r>
        <w:rPr>
          <w:rStyle w:val="NormalTok"/>
        </w:rPr>
        <w:t xml:space="preserve">, </w:t>
      </w:r>
      <w:r>
        <w:rPr>
          <w:rStyle w:val="DataTypeTok"/>
        </w:rPr>
        <w:t>col =</w:t>
      </w:r>
      <w:r>
        <w:rPr>
          <w:rStyle w:val="NormalTok"/>
        </w:rPr>
        <w:t xml:space="preserve"> </w:t>
      </w:r>
      <w:r>
        <w:rPr>
          <w:rStyle w:val="StringTok"/>
        </w:rPr>
        <w:t>"DarkBlue"</w:t>
      </w:r>
      <w:r>
        <w:rPr>
          <w:rStyle w:val="NormalTok"/>
        </w:rPr>
        <w:t xml:space="preserve">, </w:t>
      </w:r>
      <w:r>
        <w:rPr>
          <w:rStyle w:val="DataTypeTok"/>
        </w:rPr>
        <w:t>bg=</w:t>
      </w:r>
      <w:r>
        <w:rPr>
          <w:rStyle w:val="StringTok"/>
        </w:rPr>
        <w:t>"blue"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8"</w:t>
      </w:r>
      <w:r>
        <w:rPr>
          <w:rStyle w:val="NormalTok"/>
        </w:rPr>
        <w:t>)</w:t>
      </w:r>
    </w:p>
    <w:p w14:paraId="0E8B838A" w14:textId="77777777" w:rsidR="004E57F7" w:rsidRDefault="00A87738">
      <w:pPr>
        <w:pStyle w:val="FirstParagraph"/>
      </w:pPr>
      <w:commentRangeStart w:id="43"/>
      <w:r>
        <w:rPr>
          <w:noProof/>
        </w:rPr>
        <w:lastRenderedPageBreak/>
        <w:drawing>
          <wp:inline distT="0" distB="0" distL="0" distR="0" wp14:anchorId="6551573A" wp14:editId="7C8C3365">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commentRangeEnd w:id="43"/>
      <w:r w:rsidR="00E80A48">
        <w:rPr>
          <w:rStyle w:val="CommentReference"/>
        </w:rPr>
        <w:commentReference w:id="43"/>
      </w:r>
    </w:p>
    <w:p w14:paraId="1941FF0E" w14:textId="77777777" w:rsidR="004E57F7" w:rsidRDefault="00A87738">
      <w:pPr>
        <w:pStyle w:val="BodyText"/>
      </w:pPr>
      <w:r>
        <w:t>Figure 8 shows temperature as a fun</w:t>
      </w:r>
      <w:r>
        <w:t xml:space="preserve">ction of time in years. The blue point represents the average temperature for the each year. On first appearances there does not appear to be significant difference between the groups. There does appear to be a slight upward trend; this will be checked by </w:t>
      </w:r>
      <w:r>
        <w:t>looking at a residual fit plot to determine if variance is caused by random chance.</w:t>
      </w:r>
    </w:p>
    <w:p w14:paraId="13E27F3A" w14:textId="77777777" w:rsidR="004E57F7" w:rsidRDefault="00A87738">
      <w:pPr>
        <w:pStyle w:val="SourceCode"/>
      </w:pPr>
      <w:r>
        <w:rPr>
          <w:rStyle w:val="CommentTok"/>
        </w:rPr>
        <w:t># get residuals, fvalue, and pooled residuals of temperature</w:t>
      </w:r>
      <w:r>
        <w:br/>
      </w:r>
      <w:r>
        <w:rPr>
          <w:rStyle w:val="NormalTok"/>
        </w:rPr>
        <w:t>rftemp &lt;-</w:t>
      </w:r>
      <w:r>
        <w:rPr>
          <w:rStyle w:val="StringTok"/>
        </w:rPr>
        <w:t xml:space="preserve"> </w:t>
      </w:r>
      <w:r>
        <w:rPr>
          <w:rStyle w:val="NormalTok"/>
        </w:rPr>
        <w:t xml:space="preserve">cleandata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residuals =</w:t>
      </w:r>
      <w:r>
        <w:rPr>
          <w:rStyle w:val="NormalTok"/>
        </w:rPr>
        <w:t xml:space="preserve"> temp </w:t>
      </w:r>
      <w:r>
        <w:rPr>
          <w:rStyle w:val="OperatorTok"/>
        </w:rPr>
        <w:t>-</w:t>
      </w:r>
      <w:r>
        <w:rPr>
          <w:rStyle w:val="StringTok"/>
        </w:rPr>
        <w:t xml:space="preserve"> </w:t>
      </w:r>
      <w:r>
        <w:rPr>
          <w:rStyle w:val="KeywordTok"/>
        </w:rPr>
        <w:t>mean</w:t>
      </w:r>
      <w:r>
        <w:rPr>
          <w:rStyle w:val="NormalTok"/>
        </w:rPr>
        <w:t xml:space="preserve">(temp))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(year)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(residuals)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f.val =</w:t>
      </w:r>
      <w:r>
        <w:rPr>
          <w:rStyle w:val="NormalTok"/>
        </w:rPr>
        <w:t xml:space="preserve"> (</w:t>
      </w:r>
      <w:r>
        <w:rPr>
          <w:rStyle w:val="KeywordTok"/>
        </w:rPr>
        <w:t>row_number</w:t>
      </w:r>
      <w:r>
        <w:rPr>
          <w:rStyle w:val="NormalTok"/>
        </w:rPr>
        <w:t xml:space="preserve">(residuals)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n</w:t>
      </w:r>
      <w:r>
        <w:rPr>
          <w:rStyle w:val="NormalTok"/>
        </w:rPr>
        <w:t xml:space="preserve">() )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Pooled.res =</w:t>
      </w:r>
      <w:r>
        <w:rPr>
          <w:rStyle w:val="NormalTok"/>
        </w:rPr>
        <w:t xml:space="preserve"> </w:t>
      </w:r>
      <w:r>
        <w:rPr>
          <w:rStyle w:val="KeywordTok"/>
        </w:rPr>
        <w:t>quantile</w:t>
      </w:r>
      <w:r>
        <w:rPr>
          <w:rStyle w:val="NormalTok"/>
        </w:rPr>
        <w:t xml:space="preserve">(residuals, </w:t>
      </w:r>
      <w:r>
        <w:rPr>
          <w:rStyle w:val="DataTypeTok"/>
        </w:rPr>
        <w:t>probs =</w:t>
      </w:r>
      <w:r>
        <w:rPr>
          <w:rStyle w:val="NormalTok"/>
        </w:rPr>
        <w:t xml:space="preserve"> f.val))  </w:t>
      </w:r>
      <w:r>
        <w:rPr>
          <w:rStyle w:val="OperatorTok"/>
        </w:rPr>
        <w:t>%&gt;%</w:t>
      </w:r>
      <w:r>
        <w:br/>
      </w:r>
      <w:r>
        <w:rPr>
          <w:rStyle w:val="StringTok"/>
        </w:rPr>
        <w:t xml:space="preserve">  </w:t>
      </w:r>
      <w:r>
        <w:rPr>
          <w:rStyle w:val="KeywordTok"/>
        </w:rPr>
        <w:t>select</w:t>
      </w:r>
      <w:r>
        <w:rPr>
          <w:rStyle w:val="NormalTok"/>
        </w:rPr>
        <w:t>(year, residuals, Pooled.res)</w:t>
      </w:r>
      <w:r>
        <w:br/>
      </w:r>
      <w:r>
        <w:br/>
      </w:r>
      <w:r>
        <w:rPr>
          <w:rStyle w:val="CommentTok"/>
        </w:rPr>
        <w:t># spreads essentially hav</w:t>
      </w:r>
      <w:r>
        <w:rPr>
          <w:rStyle w:val="CommentTok"/>
        </w:rPr>
        <w:t>e the same spread so we can compare batches in residual-fit plot</w:t>
      </w:r>
      <w:r>
        <w:br/>
      </w:r>
      <w:r>
        <w:rPr>
          <w:rStyle w:val="KeywordTok"/>
        </w:rPr>
        <w:t>ggplot</w:t>
      </w:r>
      <w:r>
        <w:rPr>
          <w:rStyle w:val="NormalTok"/>
        </w:rPr>
        <w:t xml:space="preserve">(rftemp, </w:t>
      </w:r>
      <w:r>
        <w:rPr>
          <w:rStyle w:val="KeywordTok"/>
        </w:rPr>
        <w:t>aes</w:t>
      </w:r>
      <w:r>
        <w:rPr>
          <w:rStyle w:val="NormalTok"/>
        </w:rPr>
        <w:t>(</w:t>
      </w:r>
      <w:r>
        <w:rPr>
          <w:rStyle w:val="DataTypeTok"/>
        </w:rPr>
        <w:t>y =</w:t>
      </w:r>
      <w:r>
        <w:rPr>
          <w:rStyle w:val="NormalTok"/>
        </w:rPr>
        <w:t xml:space="preserve"> residuals, </w:t>
      </w:r>
      <w:r>
        <w:rPr>
          <w:rStyle w:val="DataTypeTok"/>
        </w:rPr>
        <w:t>x =</w:t>
      </w:r>
      <w:r>
        <w:rPr>
          <w:rStyle w:val="NormalTok"/>
        </w:rPr>
        <w:t xml:space="preserve"> Pooled.res))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"Pooled Residuals"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9"</w:t>
      </w:r>
      <w:r>
        <w:rPr>
          <w:rStyle w:val="NormalTok"/>
        </w:rPr>
        <w:t>)</w:t>
      </w:r>
    </w:p>
    <w:p w14:paraId="73377DF4" w14:textId="77777777" w:rsidR="004E57F7" w:rsidRDefault="00A87738">
      <w:pPr>
        <w:pStyle w:val="FirstParagraph"/>
      </w:pPr>
      <w:r>
        <w:rPr>
          <w:noProof/>
        </w:rPr>
        <w:lastRenderedPageBreak/>
        <w:drawing>
          <wp:inline distT="0" distB="0" distL="0" distR="0" wp14:anchorId="427AB184" wp14:editId="77F8E6D9">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32E7E816" w14:textId="77777777" w:rsidR="004E57F7" w:rsidRDefault="00A87738">
      <w:pPr>
        <w:pStyle w:val="BodyText"/>
      </w:pPr>
      <w:r>
        <w:t>The pooled residual plot shows that the batches essentially have the same spread, so it is appropriate to do a residual fit plot.</w:t>
      </w:r>
    </w:p>
    <w:p w14:paraId="05BF63F2" w14:textId="77777777" w:rsidR="004E57F7" w:rsidRDefault="00A87738">
      <w:pPr>
        <w:pStyle w:val="SourceCode"/>
      </w:pPr>
      <w:r>
        <w:rPr>
          <w:rStyle w:val="KeywordTok"/>
        </w:rPr>
        <w:t>rfs</w:t>
      </w:r>
      <w:r>
        <w:rPr>
          <w:rStyle w:val="NormalTok"/>
        </w:rPr>
        <w:t>(</w:t>
      </w:r>
      <w:r>
        <w:rPr>
          <w:rStyle w:val="KeywordTok"/>
        </w:rPr>
        <w:t>oneway</w:t>
      </w:r>
      <w:r>
        <w:rPr>
          <w:rStyle w:val="NormalTok"/>
        </w:rPr>
        <w:t xml:space="preserve">(temp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cleandata, </w:t>
      </w:r>
      <w:r>
        <w:rPr>
          <w:rStyle w:val="DataTypeTok"/>
        </w:rPr>
        <w:t>spread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as</w:t>
      </w:r>
      <w:r>
        <w:rPr>
          <w:rStyle w:val="DataTypeTok"/>
        </w:rPr>
        <w:t>pect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"Temperature (Celsius)"</w:t>
      </w:r>
      <w:r>
        <w:rPr>
          <w:rStyle w:val="NormalTok"/>
        </w:rPr>
        <w:t xml:space="preserve">, </w:t>
      </w:r>
      <w:r>
        <w:rPr>
          <w:rStyle w:val="DataTypeTok"/>
        </w:rPr>
        <w:t>xlab =</w:t>
      </w:r>
      <w:r>
        <w:rPr>
          <w:rStyle w:val="NormalTok"/>
        </w:rPr>
        <w:t xml:space="preserve"> </w:t>
      </w:r>
      <w:r>
        <w:rPr>
          <w:rStyle w:val="StringTok"/>
        </w:rPr>
        <w:t>"F-Values"</w:t>
      </w:r>
      <w:r>
        <w:rPr>
          <w:rStyle w:val="NormalTok"/>
        </w:rPr>
        <w:t xml:space="preserve">) </w:t>
      </w:r>
    </w:p>
    <w:p w14:paraId="1A69E720" w14:textId="77777777" w:rsidR="004E57F7" w:rsidRDefault="00A87738">
      <w:pPr>
        <w:pStyle w:val="FirstParagraph"/>
      </w:pPr>
      <w:commentRangeStart w:id="44"/>
      <w:r>
        <w:rPr>
          <w:noProof/>
        </w:rPr>
        <w:drawing>
          <wp:inline distT="0" distB="0" distL="0" distR="0" wp14:anchorId="299C960A" wp14:editId="7734CA48">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commentRangeEnd w:id="44"/>
      <w:r w:rsidR="001048F1">
        <w:rPr>
          <w:rStyle w:val="CommentReference"/>
        </w:rPr>
        <w:commentReference w:id="44"/>
      </w:r>
    </w:p>
    <w:p w14:paraId="6BD4708B" w14:textId="77777777" w:rsidR="004E57F7" w:rsidRDefault="00A87738">
      <w:pPr>
        <w:pStyle w:val="BodyText"/>
      </w:pPr>
      <w:r>
        <w:t>Figure 10 shows the temperature data normalized to the global mean against the residuals, with generated f-values. It reveals that the spread of the fitted teperatures across each year is</w:t>
      </w:r>
      <w:r>
        <w:t xml:space="preserve"> insignificant compared to the spread of the residuals, so temperature differences could be explained by random chance. An Anova test will reveal if any years that are statistically different.</w:t>
      </w:r>
    </w:p>
    <w:p w14:paraId="4FEE6DFF" w14:textId="77777777" w:rsidR="004E57F7" w:rsidRDefault="00A87738">
      <w:pPr>
        <w:pStyle w:val="SourceCode"/>
      </w:pPr>
      <w:r>
        <w:rPr>
          <w:rStyle w:val="NormalTok"/>
        </w:rPr>
        <w:t>tempregression &lt;-</w:t>
      </w:r>
      <w:r>
        <w:rPr>
          <w:rStyle w:val="StringTok"/>
        </w:rPr>
        <w:t xml:space="preserve"> </w:t>
      </w:r>
      <w:r>
        <w:rPr>
          <w:rStyle w:val="KeywordTok"/>
        </w:rPr>
        <w:t>lm</w:t>
      </w:r>
      <w:r>
        <w:rPr>
          <w:rStyle w:val="NormalTok"/>
        </w:rPr>
        <w:t xml:space="preserve">(temp </w:t>
      </w:r>
      <w:r>
        <w:rPr>
          <w:rStyle w:val="OperatorTok"/>
        </w:rPr>
        <w:t>~</w:t>
      </w:r>
      <w:r>
        <w:rPr>
          <w:rStyle w:val="StringTok"/>
        </w:rPr>
        <w:t xml:space="preserve"> </w:t>
      </w:r>
      <w:r>
        <w:rPr>
          <w:rStyle w:val="NormalTok"/>
        </w:rPr>
        <w:t>year, cleandata2)</w:t>
      </w:r>
      <w:r>
        <w:br/>
      </w:r>
      <w:r>
        <w:rPr>
          <w:rStyle w:val="KeywordTok"/>
        </w:rPr>
        <w:t>anova</w:t>
      </w:r>
      <w:r>
        <w:rPr>
          <w:rStyle w:val="NormalTok"/>
        </w:rPr>
        <w:t>(tempregression)</w:t>
      </w:r>
    </w:p>
    <w:p w14:paraId="08FE9FE3" w14:textId="77777777" w:rsidR="004E57F7" w:rsidRDefault="00A87738">
      <w:pPr>
        <w:pStyle w:val="SourceCode"/>
      </w:pPr>
      <w:r>
        <w:rPr>
          <w:rStyle w:val="VerbatimChar"/>
        </w:rPr>
        <w:lastRenderedPageBreak/>
        <w:t>## Analysis of Variance Table</w:t>
      </w:r>
      <w:r>
        <w:br/>
      </w:r>
      <w:r>
        <w:rPr>
          <w:rStyle w:val="VerbatimChar"/>
        </w:rPr>
        <w:t xml:space="preserve">## </w:t>
      </w:r>
      <w:r>
        <w:br/>
      </w:r>
      <w:r>
        <w:rPr>
          <w:rStyle w:val="VerbatimChar"/>
        </w:rPr>
        <w:t>## Response: temp</w:t>
      </w:r>
      <w:r>
        <w:br/>
      </w:r>
      <w:r>
        <w:rPr>
          <w:rStyle w:val="VerbatimChar"/>
        </w:rPr>
        <w:t xml:space="preserve">##               Df  Sum Sq Mean Sq F value    Pr(&gt;F)    </w:t>
      </w:r>
      <w:r>
        <w:br/>
      </w:r>
      <w:r>
        <w:rPr>
          <w:rStyle w:val="VerbatimChar"/>
        </w:rPr>
        <w:t>## year           1   17389 17389.4  1058.3 &lt; 2.2e-16 ***</w:t>
      </w:r>
      <w:r>
        <w:br/>
      </w:r>
      <w:r>
        <w:rPr>
          <w:rStyle w:val="VerbatimChar"/>
        </w:rPr>
        <w:t xml:space="preserve">## Residuals 409256 6724591    16.4                      </w:t>
      </w:r>
      <w:r>
        <w:br/>
      </w:r>
      <w:r>
        <w:rPr>
          <w:rStyle w:val="VerbatimChar"/>
        </w:rPr>
        <w:t>## ---</w:t>
      </w:r>
      <w:r>
        <w:br/>
      </w:r>
      <w:r>
        <w:rPr>
          <w:rStyle w:val="VerbatimChar"/>
        </w:rPr>
        <w:t>## Sig</w:t>
      </w:r>
      <w:r>
        <w:rPr>
          <w:rStyle w:val="VerbatimChar"/>
        </w:rPr>
        <w:t>nif. codes:  0 '***' 0.001 '**' 0.01 '*' 0.05 '.' 0.1 ' ' 1</w:t>
      </w:r>
    </w:p>
    <w:p w14:paraId="2B488F8C" w14:textId="77777777" w:rsidR="004E57F7" w:rsidRDefault="00A87738">
      <w:pPr>
        <w:pStyle w:val="FirstParagraph"/>
      </w:pPr>
      <w:r>
        <w:t>With α = .05, a p-value of 2.2 x 10-16 means that we can reject the null hypothesis and can conclude that some of the temperature means do differ statistically across the years.</w:t>
      </w:r>
    </w:p>
    <w:p w14:paraId="19B7BDA9" w14:textId="77777777" w:rsidR="004E57F7" w:rsidRDefault="00A87738">
      <w:pPr>
        <w:pStyle w:val="Heading3"/>
      </w:pPr>
      <w:bookmarkStart w:id="45" w:name="humidity"/>
      <w:bookmarkStart w:id="46" w:name="_Toc39853027"/>
      <w:r>
        <w:t>Humidity</w:t>
      </w:r>
      <w:bookmarkEnd w:id="45"/>
      <w:bookmarkEnd w:id="46"/>
    </w:p>
    <w:p w14:paraId="38F3C108" w14:textId="77777777" w:rsidR="004E57F7" w:rsidRDefault="00A87738">
      <w:pPr>
        <w:pStyle w:val="SourceCode"/>
      </w:pPr>
      <w:r>
        <w:rPr>
          <w:rStyle w:val="KeywordTok"/>
        </w:rPr>
        <w:t>ggplot</w:t>
      </w:r>
      <w:r>
        <w:rPr>
          <w:rStyle w:val="NormalTok"/>
        </w:rPr>
        <w:t>(cl</w:t>
      </w:r>
      <w:r>
        <w:rPr>
          <w:rStyle w:val="NormalTok"/>
        </w:rPr>
        <w:t xml:space="preserve">eandata,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"Relative Humidity (%)"</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stat_summary</w:t>
      </w:r>
      <w:r>
        <w:rPr>
          <w:rStyle w:val="NormalTok"/>
        </w:rPr>
        <w:t>(</w:t>
      </w:r>
      <w:r>
        <w:rPr>
          <w:rStyle w:val="DataTypeTok"/>
        </w:rPr>
        <w:t>fun =</w:t>
      </w:r>
      <w:r>
        <w:rPr>
          <w:rStyle w:val="NormalTok"/>
        </w:rPr>
        <w:t xml:space="preserve"> </w:t>
      </w:r>
      <w:r>
        <w:rPr>
          <w:rStyle w:val="StringTok"/>
        </w:rPr>
        <w:t>"mean"</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cex =</w:t>
      </w:r>
      <w:r>
        <w:rPr>
          <w:rStyle w:val="NormalTok"/>
        </w:rPr>
        <w:t xml:space="preserve"> </w:t>
      </w:r>
      <w:r>
        <w:rPr>
          <w:rStyle w:val="DecValTok"/>
        </w:rPr>
        <w:t>3</w:t>
      </w:r>
      <w:r>
        <w:rPr>
          <w:rStyle w:val="NormalTok"/>
        </w:rPr>
        <w:t xml:space="preserve">, </w:t>
      </w:r>
      <w:r>
        <w:rPr>
          <w:rStyle w:val="DataTypeTok"/>
        </w:rPr>
        <w:t>pch =</w:t>
      </w:r>
      <w:r>
        <w:rPr>
          <w:rStyle w:val="NormalTok"/>
        </w:rPr>
        <w:t xml:space="preserve"> </w:t>
      </w:r>
      <w:r>
        <w:rPr>
          <w:rStyle w:val="DecValTok"/>
        </w:rPr>
        <w:t>21</w:t>
      </w:r>
      <w:r>
        <w:rPr>
          <w:rStyle w:val="NormalTok"/>
        </w:rPr>
        <w:t xml:space="preserve">, </w:t>
      </w:r>
      <w:r>
        <w:rPr>
          <w:rStyle w:val="DataTypeTok"/>
        </w:rPr>
        <w:t>col =</w:t>
      </w:r>
      <w:r>
        <w:rPr>
          <w:rStyle w:val="NormalTok"/>
        </w:rPr>
        <w:t xml:space="preserve"> </w:t>
      </w:r>
      <w:r>
        <w:rPr>
          <w:rStyle w:val="StringTok"/>
        </w:rPr>
        <w:t>"DarkBlue"</w:t>
      </w:r>
      <w:r>
        <w:rPr>
          <w:rStyle w:val="NormalTok"/>
        </w:rPr>
        <w:t xml:space="preserve">, </w:t>
      </w:r>
      <w:r>
        <w:rPr>
          <w:rStyle w:val="DataTypeTok"/>
        </w:rPr>
        <w:t>bg=</w:t>
      </w:r>
      <w:r>
        <w:rPr>
          <w:rStyle w:val="StringTok"/>
        </w:rPr>
        <w:t>"blue"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11"</w:t>
      </w:r>
      <w:r>
        <w:rPr>
          <w:rStyle w:val="NormalTok"/>
        </w:rPr>
        <w:t>)</w:t>
      </w:r>
    </w:p>
    <w:p w14:paraId="7A411211" w14:textId="77777777" w:rsidR="004E57F7" w:rsidRDefault="00A87738">
      <w:pPr>
        <w:pStyle w:val="FirstParagraph"/>
      </w:pPr>
      <w:commentRangeStart w:id="47"/>
      <w:r>
        <w:rPr>
          <w:noProof/>
        </w:rPr>
        <w:drawing>
          <wp:inline distT="0" distB="0" distL="0" distR="0" wp14:anchorId="3F412564" wp14:editId="41444345">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0-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commentRangeEnd w:id="47"/>
      <w:r w:rsidR="001048F1">
        <w:rPr>
          <w:rStyle w:val="CommentReference"/>
        </w:rPr>
        <w:commentReference w:id="47"/>
      </w:r>
    </w:p>
    <w:p w14:paraId="2D5EFEED" w14:textId="77777777" w:rsidR="004E57F7" w:rsidRDefault="00A87738">
      <w:pPr>
        <w:pStyle w:val="BodyText"/>
      </w:pPr>
      <w:r>
        <w:t>Unlike with temperature, relative humidity does not appear to have a consistent trend; the mean temperature in blue varies wildly but appears to be decreasing overall.</w:t>
      </w:r>
    </w:p>
    <w:p w14:paraId="3066A18A" w14:textId="77777777" w:rsidR="004E57F7" w:rsidRDefault="00A87738">
      <w:pPr>
        <w:pStyle w:val="SourceCode"/>
      </w:pPr>
      <w:r>
        <w:rPr>
          <w:rStyle w:val="NormalTok"/>
        </w:rPr>
        <w:t>rfrh &lt;-</w:t>
      </w:r>
      <w:r>
        <w:rPr>
          <w:rStyle w:val="StringTok"/>
        </w:rPr>
        <w:t xml:space="preserve"> </w:t>
      </w:r>
      <w:r>
        <w:rPr>
          <w:rStyle w:val="NormalTok"/>
        </w:rPr>
        <w:t xml:space="preserve">cleandata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residuals =</w:t>
      </w:r>
      <w:r>
        <w:rPr>
          <w:rStyle w:val="NormalTok"/>
        </w:rPr>
        <w:t xml:space="preserve"> 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mean</w:t>
      </w:r>
      <w:r>
        <w:rPr>
          <w:rStyle w:val="NormalTok"/>
        </w:rPr>
        <w:t>(rh</w:t>
      </w:r>
      <w:r>
        <w:rPr>
          <w:rStyle w:val="Operator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(year)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(residuals)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f.val =</w:t>
      </w:r>
      <w:r>
        <w:rPr>
          <w:rStyle w:val="NormalTok"/>
        </w:rPr>
        <w:t xml:space="preserve"> (</w:t>
      </w:r>
      <w:r>
        <w:rPr>
          <w:rStyle w:val="KeywordTok"/>
        </w:rPr>
        <w:t>row_number</w:t>
      </w:r>
      <w:r>
        <w:rPr>
          <w:rStyle w:val="NormalTok"/>
        </w:rPr>
        <w:t xml:space="preserve">(residuals)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n</w:t>
      </w:r>
      <w:r>
        <w:rPr>
          <w:rStyle w:val="NormalTok"/>
        </w:rPr>
        <w:t xml:space="preserve">() )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Pooled.res =</w:t>
      </w:r>
      <w:r>
        <w:rPr>
          <w:rStyle w:val="NormalTok"/>
        </w:rPr>
        <w:t xml:space="preserve"> </w:t>
      </w:r>
      <w:r>
        <w:rPr>
          <w:rStyle w:val="KeywordTok"/>
        </w:rPr>
        <w:t>quantile</w:t>
      </w:r>
      <w:r>
        <w:rPr>
          <w:rStyle w:val="NormalTok"/>
        </w:rPr>
        <w:t xml:space="preserve">(residuals, </w:t>
      </w:r>
      <w:r>
        <w:rPr>
          <w:rStyle w:val="DataTypeTok"/>
        </w:rPr>
        <w:t>probs =</w:t>
      </w:r>
      <w:r>
        <w:rPr>
          <w:rStyle w:val="NormalTok"/>
        </w:rPr>
        <w:t xml:space="preserve"> f.val))  </w:t>
      </w:r>
      <w:r>
        <w:rPr>
          <w:rStyle w:val="OperatorTok"/>
        </w:rPr>
        <w:t>%&gt;%</w:t>
      </w:r>
      <w:r>
        <w:br/>
      </w:r>
      <w:r>
        <w:rPr>
          <w:rStyle w:val="StringTok"/>
        </w:rPr>
        <w:t xml:space="preserve">  </w:t>
      </w:r>
      <w:r>
        <w:rPr>
          <w:rStyle w:val="KeywordTok"/>
        </w:rPr>
        <w:t>select</w:t>
      </w:r>
      <w:r>
        <w:rPr>
          <w:rStyle w:val="NormalTok"/>
        </w:rPr>
        <w:t>(year, residuals, Pooled.res)</w:t>
      </w:r>
      <w:r>
        <w:br/>
      </w:r>
      <w:r>
        <w:br/>
      </w:r>
      <w:r>
        <w:rPr>
          <w:rStyle w:val="CommentTok"/>
        </w:rPr>
        <w:lastRenderedPageBreak/>
        <w:t># spreads essentially have the same spread so we can compare batches in residual-fit plot</w:t>
      </w:r>
      <w:r>
        <w:br/>
      </w:r>
      <w:r>
        <w:rPr>
          <w:rStyle w:val="KeywordTok"/>
        </w:rPr>
        <w:t>ggplot</w:t>
      </w:r>
      <w:r>
        <w:rPr>
          <w:rStyle w:val="NormalTok"/>
        </w:rPr>
        <w:t xml:space="preserve">(rfrh, </w:t>
      </w:r>
      <w:r>
        <w:rPr>
          <w:rStyle w:val="KeywordTok"/>
        </w:rPr>
        <w:t>aes</w:t>
      </w:r>
      <w:r>
        <w:rPr>
          <w:rStyle w:val="NormalTok"/>
        </w:rPr>
        <w:t>(</w:t>
      </w:r>
      <w:r>
        <w:rPr>
          <w:rStyle w:val="DataTypeTok"/>
        </w:rPr>
        <w:t>y =</w:t>
      </w:r>
      <w:r>
        <w:rPr>
          <w:rStyle w:val="NormalTok"/>
        </w:rPr>
        <w:t xml:space="preserve"> residuals, </w:t>
      </w:r>
      <w:r>
        <w:rPr>
          <w:rStyle w:val="DataTypeTok"/>
        </w:rPr>
        <w:t>x =</w:t>
      </w:r>
      <w:r>
        <w:rPr>
          <w:rStyle w:val="NormalTok"/>
        </w:rPr>
        <w:t xml:space="preserve"> Pooled.res))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nrow =</w:t>
      </w:r>
      <w:r>
        <w:rPr>
          <w:rStyle w:val="NormalTok"/>
        </w:rPr>
        <w:t xml:space="preserve"> </w:t>
      </w:r>
      <w:r>
        <w:rPr>
          <w:rStyle w:val="DecValTok"/>
        </w:rPr>
        <w:t>4</w:t>
      </w:r>
      <w:r>
        <w:rPr>
          <w:rStyle w:val="NormalTok"/>
        </w:rPr>
        <w: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"Pooled Residuals"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"Figure 11"</w:t>
      </w:r>
      <w:r>
        <w:rPr>
          <w:rStyle w:val="NormalTok"/>
        </w:rPr>
        <w:t>)</w:t>
      </w:r>
    </w:p>
    <w:p w14:paraId="6C5003FF" w14:textId="77777777" w:rsidR="004E57F7" w:rsidRDefault="00A87738">
      <w:pPr>
        <w:pStyle w:val="FirstParagraph"/>
      </w:pPr>
      <w:r>
        <w:rPr>
          <w:noProof/>
        </w:rPr>
        <w:drawing>
          <wp:inline distT="0" distB="0" distL="0" distR="0" wp14:anchorId="1CD066DC" wp14:editId="0206B9B4">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1-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54B637CF" w14:textId="77777777" w:rsidR="004E57F7" w:rsidRDefault="00A87738">
      <w:pPr>
        <w:pStyle w:val="SourceCode"/>
      </w:pPr>
      <w:r>
        <w:rPr>
          <w:rStyle w:val="KeywordTok"/>
        </w:rPr>
        <w:t>rfs</w:t>
      </w:r>
      <w:r>
        <w:rPr>
          <w:rStyle w:val="NormalTok"/>
        </w:rPr>
        <w:t>(</w:t>
      </w:r>
      <w:r>
        <w:rPr>
          <w:rStyle w:val="KeywordTok"/>
        </w:rPr>
        <w:t>oneway</w:t>
      </w:r>
      <w:r>
        <w:rPr>
          <w:rStyle w:val="NormalTok"/>
        </w:rPr>
        <w:t>(rh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cleandata, </w:t>
      </w:r>
      <w:r>
        <w:rPr>
          <w:rStyle w:val="DataTypeTok"/>
        </w:rPr>
        <w:t>spread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aspect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"Relative Humidity"</w:t>
      </w:r>
      <w:r>
        <w:rPr>
          <w:rStyle w:val="NormalTok"/>
        </w:rPr>
        <w:t xml:space="preserve">, </w:t>
      </w:r>
      <w:r>
        <w:rPr>
          <w:rStyle w:val="DataTypeTok"/>
        </w:rPr>
        <w:t>xlab =</w:t>
      </w:r>
      <w:r>
        <w:rPr>
          <w:rStyle w:val="NormalTok"/>
        </w:rPr>
        <w:t xml:space="preserve"> </w:t>
      </w:r>
      <w:r>
        <w:rPr>
          <w:rStyle w:val="StringTok"/>
        </w:rPr>
        <w:t>"F-Values"</w:t>
      </w:r>
      <w:r>
        <w:rPr>
          <w:rStyle w:val="NormalTok"/>
        </w:rPr>
        <w:t>)</w:t>
      </w:r>
    </w:p>
    <w:p w14:paraId="6D87E8DF" w14:textId="77777777" w:rsidR="004E57F7" w:rsidRDefault="00A87738">
      <w:pPr>
        <w:pStyle w:val="FirstParagraph"/>
      </w:pPr>
      <w:r>
        <w:rPr>
          <w:noProof/>
        </w:rPr>
        <w:drawing>
          <wp:inline distT="0" distB="0" distL="0" distR="0" wp14:anchorId="570ECF35" wp14:editId="6E301386">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2-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14:paraId="11FDA9B4" w14:textId="77777777" w:rsidR="004E57F7" w:rsidRDefault="00A87738">
      <w:pPr>
        <w:pStyle w:val="BodyText"/>
      </w:pPr>
      <w:r>
        <w:t xml:space="preserve">Figure 11 shows that the spreads between matches are consistent enough to be able to do a residual fit plot. Subsequently, figure 12 shows that relative humidity was not significant in relation to the residuals; this means that the variation between years </w:t>
      </w:r>
      <w:r>
        <w:t>could be explained by random chance.</w:t>
      </w:r>
    </w:p>
    <w:p w14:paraId="4B640714" w14:textId="77777777" w:rsidR="004E57F7" w:rsidRDefault="00A87738">
      <w:pPr>
        <w:pStyle w:val="SourceCode"/>
      </w:pPr>
      <w:r>
        <w:rPr>
          <w:rStyle w:val="NormalTok"/>
        </w:rPr>
        <w:lastRenderedPageBreak/>
        <w:t>rhregression &lt;-</w:t>
      </w:r>
      <w:r>
        <w:rPr>
          <w:rStyle w:val="StringTok"/>
        </w:rPr>
        <w:t xml:space="preserve"> </w:t>
      </w:r>
      <w:r>
        <w:rPr>
          <w:rStyle w:val="KeywordTok"/>
        </w:rPr>
        <w:t>lm</w:t>
      </w:r>
      <w:r>
        <w:rPr>
          <w:rStyle w:val="NormalTok"/>
        </w:rPr>
        <w:t>(rh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year, cleandata2)</w:t>
      </w:r>
      <w:r>
        <w:br/>
      </w:r>
      <w:r>
        <w:rPr>
          <w:rStyle w:val="KeywordTok"/>
        </w:rPr>
        <w:t>anova</w:t>
      </w:r>
      <w:r>
        <w:rPr>
          <w:rStyle w:val="NormalTok"/>
        </w:rPr>
        <w:t>(rhregression)</w:t>
      </w:r>
    </w:p>
    <w:p w14:paraId="577055F1" w14:textId="77777777" w:rsidR="004E57F7" w:rsidRDefault="00A87738">
      <w:pPr>
        <w:pStyle w:val="SourceCode"/>
      </w:pPr>
      <w:r>
        <w:rPr>
          <w:rStyle w:val="VerbatimChar"/>
        </w:rPr>
        <w:t>## Analysis of Variance Table</w:t>
      </w:r>
      <w:r>
        <w:br/>
      </w:r>
      <w:r>
        <w:rPr>
          <w:rStyle w:val="VerbatimChar"/>
        </w:rPr>
        <w:t xml:space="preserve">## </w:t>
      </w:r>
      <w:r>
        <w:br/>
      </w:r>
      <w:r>
        <w:rPr>
          <w:rStyle w:val="VerbatimChar"/>
        </w:rPr>
        <w:t>## Response: rh^2</w:t>
      </w:r>
      <w:r>
        <w:br/>
      </w:r>
      <w:r>
        <w:rPr>
          <w:rStyle w:val="VerbatimChar"/>
        </w:rPr>
        <w:t xml:space="preserve">##               Df     Sum Sq    Mean Sq F value    Pr(&gt;F)    </w:t>
      </w:r>
      <w:r>
        <w:br/>
      </w:r>
      <w:r>
        <w:rPr>
          <w:rStyle w:val="VerbatimChar"/>
        </w:rPr>
        <w:t>## year           1 6.9852e+09 69851867</w:t>
      </w:r>
      <w:r>
        <w:rPr>
          <w:rStyle w:val="VerbatimChar"/>
        </w:rPr>
        <w:t>22    1267 &lt; 2.2e-16 ***</w:t>
      </w:r>
      <w:r>
        <w:br/>
      </w:r>
      <w:r>
        <w:rPr>
          <w:rStyle w:val="VerbatimChar"/>
        </w:rPr>
        <w:t xml:space="preserve">## Residuals 409256 2.2562e+12    5512955                      </w:t>
      </w:r>
      <w:r>
        <w:br/>
      </w:r>
      <w:r>
        <w:rPr>
          <w:rStyle w:val="VerbatimChar"/>
        </w:rPr>
        <w:t>## ---</w:t>
      </w:r>
      <w:r>
        <w:br/>
      </w:r>
      <w:r>
        <w:rPr>
          <w:rStyle w:val="VerbatimChar"/>
        </w:rPr>
        <w:t>## Signif. codes:  0 '***' 0.001 '**' 0.01 '*' 0.05 '.' 0.1 ' ' 1</w:t>
      </w:r>
    </w:p>
    <w:p w14:paraId="0B9DE9ED" w14:textId="77777777" w:rsidR="004E57F7" w:rsidRDefault="00A87738">
      <w:pPr>
        <w:pStyle w:val="FirstParagraph"/>
      </w:pPr>
      <w:r>
        <w:t>With α = .05, a p-value of 2.2 x 10-16 means that we can reject the null hypothesis, and we ca</w:t>
      </w:r>
      <w:r>
        <w:t>n conclude that mean relative humidity across the years do statistically differ from one another.</w:t>
      </w:r>
    </w:p>
    <w:p w14:paraId="4423E7BD" w14:textId="77777777" w:rsidR="004E57F7" w:rsidRDefault="00A87738">
      <w:pPr>
        <w:pStyle w:val="Heading1"/>
      </w:pPr>
      <w:bookmarkStart w:id="48" w:name="conclusion"/>
      <w:bookmarkStart w:id="49" w:name="_Toc39853028"/>
      <w:r>
        <w:t>Conclusion</w:t>
      </w:r>
      <w:bookmarkEnd w:id="48"/>
      <w:bookmarkEnd w:id="49"/>
    </w:p>
    <w:p w14:paraId="307E11CE" w14:textId="77777777" w:rsidR="004E57F7" w:rsidRDefault="00A87738">
      <w:pPr>
        <w:pStyle w:val="FirstParagraph"/>
      </w:pPr>
      <w:r>
        <w:t>Humidity and temperature are both highest in the months of July, August, and September, so these are the months to be most aware of the issue of de</w:t>
      </w:r>
      <w:r>
        <w:t>nsity altitude. Across time, the trend for temperature visually appears to increase while there is not an immediately recognizable trend for humidity. However, both variables have p-values of 2.2 x 10-16 which means that they have both changed signficantly</w:t>
      </w:r>
      <w:r>
        <w:t xml:space="preserve"> across the years. Increased awareness is needed for this issue, especially in the identified months, as these variables continue to change.</w:t>
      </w:r>
    </w:p>
    <w:p w14:paraId="6F7DE4FF" w14:textId="77777777" w:rsidR="004E57F7" w:rsidRDefault="00A87738">
      <w:pPr>
        <w:pStyle w:val="Heading1"/>
      </w:pPr>
      <w:bookmarkStart w:id="50" w:name="references"/>
      <w:bookmarkStart w:id="51" w:name="_Toc39853029"/>
      <w:r>
        <w:t>References</w:t>
      </w:r>
      <w:bookmarkEnd w:id="50"/>
      <w:bookmarkEnd w:id="51"/>
    </w:p>
    <w:p w14:paraId="4BC710AF" w14:textId="77777777" w:rsidR="004E57F7" w:rsidRDefault="00A87738">
      <w:pPr>
        <w:numPr>
          <w:ilvl w:val="0"/>
          <w:numId w:val="2"/>
        </w:numPr>
      </w:pPr>
      <w:r>
        <w:t xml:space="preserve">Dotson, Dianne J. “How Temperature &amp; Humidity Are Related.” Sciencing, 23 April. 2018, </w:t>
      </w:r>
      <w:hyperlink r:id="rId25">
        <w:r>
          <w:rPr>
            <w:rStyle w:val="Hyperlink"/>
          </w:rPr>
          <w:t>sciencing.com/temperature-ampamp-humidity-related-7245642.html</w:t>
        </w:r>
      </w:hyperlink>
    </w:p>
    <w:p w14:paraId="2ED7E1C4" w14:textId="77777777" w:rsidR="004E57F7" w:rsidRDefault="00A87738">
      <w:pPr>
        <w:numPr>
          <w:ilvl w:val="0"/>
          <w:numId w:val="2"/>
        </w:numPr>
      </w:pPr>
      <w:r>
        <w:t>Gimond, Manuel. Exploratory Data Analysis in R. [</w:t>
      </w:r>
      <w:hyperlink r:id="rId26">
        <w:r>
          <w:rPr>
            <w:rStyle w:val="Hyperlink"/>
          </w:rPr>
          <w:t>http://mgimond.git</w:t>
        </w:r>
        <w:r>
          <w:rPr>
            <w:rStyle w:val="Hyperlink"/>
          </w:rPr>
          <w:t>hub.io/ES218/index.html</w:t>
        </w:r>
      </w:hyperlink>
      <w:r>
        <w:t>] (</w:t>
      </w:r>
      <w:hyperlink r:id="rId27">
        <w:r>
          <w:rPr>
            <w:rStyle w:val="Hyperlink"/>
          </w:rPr>
          <w:t>http://mgimond.github.io/ES218/index.html</w:t>
        </w:r>
      </w:hyperlink>
      <w:r>
        <w:t>)</w:t>
      </w:r>
    </w:p>
    <w:p w14:paraId="2AFCEE07" w14:textId="77777777" w:rsidR="004E57F7" w:rsidRPr="001048F1" w:rsidRDefault="00A87738">
      <w:pPr>
        <w:numPr>
          <w:ilvl w:val="0"/>
          <w:numId w:val="2"/>
        </w:numPr>
        <w:rPr>
          <w:ins w:id="52" w:author="Manuel Gimond" w:date="2020-05-08T19:36:00Z"/>
          <w:rStyle w:val="Hyperlink"/>
          <w:color w:val="auto"/>
          <w:lang w:val="fr-FR"/>
          <w:rPrChange w:id="53" w:author="Manuel Gimond" w:date="2020-05-08T19:36:00Z">
            <w:rPr>
              <w:ins w:id="54" w:author="Manuel Gimond" w:date="2020-05-08T19:36:00Z"/>
              <w:rStyle w:val="Hyperlink"/>
            </w:rPr>
          </w:rPrChange>
        </w:rPr>
      </w:pPr>
      <w:r>
        <w:t xml:space="preserve">“Three Hs of Aircraft Performance - Hot, High and Humid.” </w:t>
      </w:r>
      <w:r w:rsidRPr="006212AD">
        <w:rPr>
          <w:lang w:val="fr-FR"/>
        </w:rPr>
        <w:t xml:space="preserve">Desert Jet, 23 Aug. 2011, </w:t>
      </w:r>
      <w:hyperlink r:id="rId28">
        <w:r w:rsidRPr="006212AD">
          <w:rPr>
            <w:rStyle w:val="Hyperlink"/>
            <w:lang w:val="fr-FR"/>
          </w:rPr>
          <w:t>www.desertjet.com/2011/08/23/aircraft-performance/</w:t>
        </w:r>
      </w:hyperlink>
    </w:p>
    <w:p w14:paraId="44444382" w14:textId="77777777" w:rsidR="001048F1" w:rsidRPr="001048F1" w:rsidRDefault="001048F1" w:rsidP="001048F1">
      <w:pPr>
        <w:numPr>
          <w:ilvl w:val="0"/>
          <w:numId w:val="2"/>
        </w:numPr>
        <w:rPr>
          <w:rPrChange w:id="55" w:author="Manuel Gimond" w:date="2020-05-08T19:36:00Z">
            <w:rPr>
              <w:lang w:val="fr-FR"/>
            </w:rPr>
          </w:rPrChange>
        </w:rPr>
      </w:pPr>
      <w:commentRangeStart w:id="56"/>
      <w:ins w:id="57" w:author="Manuel Gimond" w:date="2020-05-08T19:36:00Z">
        <w:r>
          <w:t>R Core Team (2019). R: A language and environment for  statistical computing. R Foundation for Statistical</w:t>
        </w:r>
        <w:r>
          <w:t xml:space="preserve"> </w:t>
        </w:r>
        <w:r>
          <w:t xml:space="preserve">  Computing, Vienna, Austria. URL</w:t>
        </w:r>
        <w:r>
          <w:t xml:space="preserve"> </w:t>
        </w:r>
        <w:r>
          <w:t xml:space="preserve">  https://www.R-project.</w:t>
        </w:r>
        <w:bookmarkStart w:id="58" w:name="_GoBack"/>
        <w:bookmarkEnd w:id="58"/>
        <w:r>
          <w:t>org/.</w:t>
        </w:r>
        <w:commentRangeEnd w:id="56"/>
        <w:r>
          <w:rPr>
            <w:rStyle w:val="CommentReference"/>
          </w:rPr>
          <w:commentReference w:id="56"/>
        </w:r>
      </w:ins>
    </w:p>
    <w:sectPr w:rsidR="001048F1" w:rsidRPr="001048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nuel Gimond" w:date="2020-05-08T18:50:00Z" w:initials="MG">
    <w:p w14:paraId="72D59504" w14:textId="77777777" w:rsidR="00867C62" w:rsidRDefault="00867C62">
      <w:pPr>
        <w:pStyle w:val="CommentText"/>
      </w:pPr>
      <w:r>
        <w:rPr>
          <w:rStyle w:val="CommentReference"/>
        </w:rPr>
        <w:annotationRef/>
      </w:r>
      <w:r>
        <w:t>Even though precip is measured in one dimension, it’s often referenced as a volume as in “volume of precipitation”. But this is really splitting hairs.</w:t>
      </w:r>
    </w:p>
    <w:p w14:paraId="06C2AA53" w14:textId="77777777" w:rsidR="00867C62" w:rsidRDefault="00867C62">
      <w:pPr>
        <w:pStyle w:val="CommentText"/>
      </w:pPr>
    </w:p>
  </w:comment>
  <w:comment w:id="13" w:author="Manuel Gimond" w:date="2020-05-08T18:52:00Z" w:initials="MG">
    <w:p w14:paraId="750CECF8" w14:textId="77777777" w:rsidR="00867C62" w:rsidRDefault="00867C62">
      <w:pPr>
        <w:pStyle w:val="CommentText"/>
      </w:pPr>
      <w:r>
        <w:rPr>
          <w:rStyle w:val="CommentReference"/>
        </w:rPr>
        <w:annotationRef/>
      </w:r>
      <w:r>
        <w:t>Why not do this is in the above pipe with a filter operation?</w:t>
      </w:r>
    </w:p>
  </w:comment>
  <w:comment w:id="14" w:author="Manuel Gimond" w:date="2020-05-08T18:57:00Z" w:initials="MG">
    <w:p w14:paraId="0BEBD67D" w14:textId="77777777" w:rsidR="00867C62" w:rsidRDefault="00867C62">
      <w:pPr>
        <w:pStyle w:val="CommentText"/>
      </w:pPr>
      <w:r>
        <w:rPr>
          <w:rStyle w:val="CommentReference"/>
        </w:rPr>
        <w:annotationRef/>
      </w:r>
      <w:r>
        <w:t>Make a habit of adding spaces between operators and variables.</w:t>
      </w:r>
    </w:p>
  </w:comment>
  <w:comment w:id="15" w:author="Manuel Gimond" w:date="2020-05-08T19:05:00Z" w:initials="MG">
    <w:p w14:paraId="71903E91" w14:textId="77777777" w:rsidR="00865D82" w:rsidRDefault="00865D82">
      <w:pPr>
        <w:pStyle w:val="CommentText"/>
      </w:pPr>
      <w:r>
        <w:rPr>
          <w:rStyle w:val="CommentReference"/>
        </w:rPr>
        <w:annotationRef/>
      </w:r>
      <w:r>
        <w:t>Note that time is  a POSIX data class, its internal value is stored in seconds. So the model coefficient is reported in temp change per second.</w:t>
      </w:r>
    </w:p>
    <w:p w14:paraId="45BD339E" w14:textId="77777777" w:rsidR="00865D82" w:rsidRDefault="00865D82">
      <w:pPr>
        <w:pStyle w:val="CommentText"/>
      </w:pPr>
      <w:r>
        <w:t>It’s usually best to convert the date to a decimal year for easier interpretation.</w:t>
      </w:r>
    </w:p>
  </w:comment>
  <w:comment w:id="16" w:author="Manuel Gimond" w:date="2020-05-08T19:10:00Z" w:initials="MG">
    <w:p w14:paraId="06720074" w14:textId="77777777" w:rsidR="00BF521B" w:rsidRDefault="00BF521B" w:rsidP="00BF521B">
      <w:pPr>
        <w:pStyle w:val="CommentText"/>
      </w:pPr>
      <w:r>
        <w:rPr>
          <w:rStyle w:val="CommentReference"/>
        </w:rPr>
        <w:annotationRef/>
      </w:r>
      <w:r>
        <w:t>Points are too big. Make them smaller. Also, apply a transparency. E.g.:</w:t>
      </w:r>
    </w:p>
    <w:p w14:paraId="5E8823A0" w14:textId="77777777" w:rsidR="00BF521B" w:rsidRDefault="00BF521B" w:rsidP="00BF521B">
      <w:pPr>
        <w:pStyle w:val="CommentText"/>
      </w:pPr>
    </w:p>
    <w:p w14:paraId="27CBA7E3" w14:textId="77777777" w:rsidR="00BF521B" w:rsidRDefault="00BF521B" w:rsidP="00BF521B">
      <w:pPr>
        <w:pStyle w:val="CommentText"/>
      </w:pPr>
      <w:r>
        <w:t>plot(tempmod$fitted.values,tempmod$residuals, main = "Plot 4", xlab= "Fitted Values", ylab = "Residuals", cex = 0.4, col = rgb(0,0,0,0.3) )</w:t>
      </w:r>
    </w:p>
    <w:p w14:paraId="4AF4857B" w14:textId="77777777" w:rsidR="00BF521B" w:rsidRDefault="00BF521B" w:rsidP="00BF521B">
      <w:pPr>
        <w:pStyle w:val="CommentText"/>
      </w:pPr>
      <w:r>
        <w:t>abline(h=0, col="red")</w:t>
      </w:r>
    </w:p>
    <w:p w14:paraId="21B1AD9B" w14:textId="77777777" w:rsidR="00BF521B" w:rsidRDefault="00BF521B" w:rsidP="00BF521B">
      <w:pPr>
        <w:pStyle w:val="CommentText"/>
      </w:pPr>
    </w:p>
    <w:p w14:paraId="385DD8B1" w14:textId="77777777" w:rsidR="00BF521B" w:rsidRDefault="00BF521B" w:rsidP="00BF521B">
      <w:pPr>
        <w:pStyle w:val="CommentText"/>
      </w:pPr>
      <w:r>
        <w:rPr>
          <w:noProof/>
        </w:rPr>
        <w:drawing>
          <wp:inline distT="0" distB="0" distL="0" distR="0" wp14:anchorId="50EB490F" wp14:editId="6D5EB6DD">
            <wp:extent cx="2774950" cy="1443809"/>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05FD4.tmp"/>
                    <pic:cNvPicPr/>
                  </pic:nvPicPr>
                  <pic:blipFill>
                    <a:blip r:embed="rId1">
                      <a:extLst>
                        <a:ext uri="{28A0092B-C50C-407E-A947-70E740481C1C}">
                          <a14:useLocalDpi xmlns:a14="http://schemas.microsoft.com/office/drawing/2010/main" val="0"/>
                        </a:ext>
                      </a:extLst>
                    </a:blip>
                    <a:stretch>
                      <a:fillRect/>
                    </a:stretch>
                  </pic:blipFill>
                  <pic:spPr>
                    <a:xfrm>
                      <a:off x="0" y="0"/>
                      <a:ext cx="2783625" cy="1448322"/>
                    </a:xfrm>
                    <a:prstGeom prst="rect">
                      <a:avLst/>
                    </a:prstGeom>
                  </pic:spPr>
                </pic:pic>
              </a:graphicData>
            </a:graphic>
          </wp:inline>
        </w:drawing>
      </w:r>
    </w:p>
    <w:p w14:paraId="034EDFC9" w14:textId="77777777" w:rsidR="00BF521B" w:rsidRDefault="00BF521B">
      <w:pPr>
        <w:pStyle w:val="CommentText"/>
      </w:pPr>
    </w:p>
  </w:comment>
  <w:comment w:id="17" w:author="Manuel Gimond" w:date="2020-05-08T19:08:00Z" w:initials="MG">
    <w:p w14:paraId="03EBE190" w14:textId="77777777" w:rsidR="00BF521B" w:rsidRDefault="00865D82" w:rsidP="00BF521B">
      <w:pPr>
        <w:pStyle w:val="CommentText"/>
      </w:pPr>
      <w:r>
        <w:rPr>
          <w:rStyle w:val="CommentReference"/>
        </w:rPr>
        <w:annotationRef/>
      </w:r>
      <w:r w:rsidR="00BF521B">
        <w:t>See previous comment regarding point size and transparency.</w:t>
      </w:r>
    </w:p>
  </w:comment>
  <w:comment w:id="18" w:author="Manuel Gimond" w:date="2020-05-08T19:00:00Z" w:initials="MG">
    <w:p w14:paraId="0B3905FE" w14:textId="77777777" w:rsidR="00865D82" w:rsidRDefault="00865D82">
      <w:pPr>
        <w:pStyle w:val="CommentText"/>
      </w:pPr>
      <w:r>
        <w:rPr>
          <w:rStyle w:val="CommentReference"/>
        </w:rPr>
        <w:annotationRef/>
      </w:r>
      <w:r>
        <w:t>Why not show the fitted model</w:t>
      </w:r>
      <w:r w:rsidR="00BF521B">
        <w:t>s</w:t>
      </w:r>
      <w:r>
        <w:t xml:space="preserve"> too?</w:t>
      </w:r>
    </w:p>
    <w:p w14:paraId="25A79FFB" w14:textId="77777777" w:rsidR="00BF521B" w:rsidRDefault="00BF521B">
      <w:pPr>
        <w:pStyle w:val="CommentText"/>
      </w:pPr>
      <w:r>
        <w:t>Also, add a few more lines indicating the nature of the model and the re-expression applied to the RH values.</w:t>
      </w:r>
    </w:p>
  </w:comment>
  <w:comment w:id="23" w:author="Manuel Gimond" w:date="2020-05-08T19:19:00Z" w:initials="MG">
    <w:p w14:paraId="2AB12C0A" w14:textId="77777777" w:rsidR="00E80A48" w:rsidRDefault="00E80A48">
      <w:pPr>
        <w:pStyle w:val="CommentText"/>
      </w:pPr>
      <w:r>
        <w:rPr>
          <w:rStyle w:val="CommentReference"/>
        </w:rPr>
        <w:annotationRef/>
      </w:r>
      <w:r>
        <w:t>You use the word correlation in the text. While it has a broad meaning in casual conversations, it has a specific meaning in data analysis where it refers to a statistic: the correlation coefficient 9and its derivatives). If you don’t run this test, I recommend that you replace “correlation” with something like “relationship between variables x and y…”</w:t>
      </w:r>
    </w:p>
  </w:comment>
  <w:comment w:id="26" w:author="Manuel Gimond" w:date="2020-05-08T19:13:00Z" w:initials="MG">
    <w:p w14:paraId="69F355FE" w14:textId="77777777" w:rsidR="00BF521B" w:rsidRDefault="00BF521B">
      <w:pPr>
        <w:pStyle w:val="CommentText"/>
      </w:pPr>
      <w:r>
        <w:rPr>
          <w:rStyle w:val="CommentReference"/>
        </w:rPr>
        <w:annotationRef/>
      </w:r>
      <w:r>
        <w:t>Indicate that it’s squared.</w:t>
      </w:r>
    </w:p>
  </w:comment>
  <w:comment w:id="31" w:author="Manuel Gimond" w:date="2020-05-08T19:14:00Z" w:initials="MG">
    <w:p w14:paraId="3736F3B9" w14:textId="77777777" w:rsidR="00BF521B" w:rsidRDefault="00BF521B">
      <w:pPr>
        <w:pStyle w:val="CommentText"/>
      </w:pPr>
      <w:r>
        <w:rPr>
          <w:rStyle w:val="CommentReference"/>
        </w:rPr>
        <w:annotationRef/>
      </w:r>
      <w:r>
        <w:t>What do you mean by direct?</w:t>
      </w:r>
    </w:p>
  </w:comment>
  <w:comment w:id="40" w:author="Manuel Gimond" w:date="2020-05-08T19:17:00Z" w:initials="MG">
    <w:p w14:paraId="5230E31D" w14:textId="77777777" w:rsidR="00BF521B" w:rsidRDefault="00BF521B">
      <w:pPr>
        <w:pStyle w:val="CommentText"/>
      </w:pPr>
      <w:r>
        <w:rPr>
          <w:rStyle w:val="CommentReference"/>
        </w:rPr>
        <w:annotationRef/>
      </w:r>
      <w:r>
        <w:t>How exactly does the loess line define the boundary between density altitude and non-density altitude concerns? You might want to elaborate.</w:t>
      </w:r>
    </w:p>
  </w:comment>
  <w:comment w:id="43" w:author="Manuel Gimond" w:date="2020-05-08T19:22:00Z" w:initials="MG">
    <w:p w14:paraId="3885A062" w14:textId="77777777" w:rsidR="00E80A48" w:rsidRDefault="00E80A48">
      <w:pPr>
        <w:pStyle w:val="CommentText"/>
      </w:pPr>
      <w:r>
        <w:rPr>
          <w:rStyle w:val="CommentReference"/>
        </w:rPr>
        <w:annotationRef/>
      </w:r>
      <w:r>
        <w:t>Because there are so many overlapping points, it may be best to use a boxplot or violin plot background otherwise, we are not gaining much with the background points.</w:t>
      </w:r>
    </w:p>
    <w:p w14:paraId="7966A910" w14:textId="77777777" w:rsidR="00E80A48" w:rsidRDefault="00E80A48">
      <w:pPr>
        <w:pStyle w:val="CommentText"/>
      </w:pPr>
    </w:p>
    <w:p w14:paraId="7270C65E" w14:textId="77777777" w:rsidR="00E80A48" w:rsidRDefault="00E80A48" w:rsidP="00E80A48">
      <w:pPr>
        <w:pStyle w:val="CommentText"/>
      </w:pPr>
      <w:r>
        <w:t>ggplot(cleandata, aes(x = as.factor(year), y = temp)) + geom_violin() +</w:t>
      </w:r>
    </w:p>
    <w:p w14:paraId="6B76F237" w14:textId="77777777" w:rsidR="00E80A48" w:rsidRDefault="00E80A48" w:rsidP="00E80A48">
      <w:pPr>
        <w:pStyle w:val="CommentText"/>
      </w:pPr>
      <w:r>
        <w:t xml:space="preserve">  ylab("Temperature (Celsius)") + xlab("Year") + </w:t>
      </w:r>
    </w:p>
    <w:p w14:paraId="4D3721BD" w14:textId="77777777" w:rsidR="00E80A48" w:rsidRDefault="00E80A48" w:rsidP="00E80A48">
      <w:pPr>
        <w:pStyle w:val="CommentText"/>
      </w:pPr>
      <w:r>
        <w:t xml:space="preserve">  stat_summary(fun = "mean", geom = "point", cex = 3, pch = 21, col = "DarkBlue", bg="blue") + ggtitle("Figure 8") +</w:t>
      </w:r>
    </w:p>
    <w:p w14:paraId="57162FF1" w14:textId="77777777" w:rsidR="00E80A48" w:rsidRDefault="00E80A48" w:rsidP="00E80A48">
      <w:pPr>
        <w:pStyle w:val="CommentText"/>
      </w:pPr>
      <w:r>
        <w:t xml:space="preserve">  theme(axis.text.x = element_text(angle = -45, size = 5))</w:t>
      </w:r>
    </w:p>
    <w:p w14:paraId="093A1A0E" w14:textId="77777777" w:rsidR="00E80A48" w:rsidRDefault="00E80A48" w:rsidP="00E80A48">
      <w:pPr>
        <w:pStyle w:val="CommentText"/>
      </w:pPr>
    </w:p>
    <w:p w14:paraId="150634F9" w14:textId="77777777" w:rsidR="00E80A48" w:rsidRDefault="00E80A48" w:rsidP="00E80A48">
      <w:pPr>
        <w:pStyle w:val="CommentText"/>
      </w:pPr>
      <w:r>
        <w:rPr>
          <w:noProof/>
        </w:rPr>
        <w:drawing>
          <wp:inline distT="0" distB="0" distL="0" distR="0" wp14:anchorId="659A3B23" wp14:editId="68DB9B7C">
            <wp:extent cx="2679699" cy="111220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04F14.tmp"/>
                    <pic:cNvPicPr/>
                  </pic:nvPicPr>
                  <pic:blipFill>
                    <a:blip r:embed="rId2">
                      <a:extLst>
                        <a:ext uri="{28A0092B-C50C-407E-A947-70E740481C1C}">
                          <a14:useLocalDpi xmlns:a14="http://schemas.microsoft.com/office/drawing/2010/main" val="0"/>
                        </a:ext>
                      </a:extLst>
                    </a:blip>
                    <a:stretch>
                      <a:fillRect/>
                    </a:stretch>
                  </pic:blipFill>
                  <pic:spPr>
                    <a:xfrm>
                      <a:off x="0" y="0"/>
                      <a:ext cx="2722150" cy="1129824"/>
                    </a:xfrm>
                    <a:prstGeom prst="rect">
                      <a:avLst/>
                    </a:prstGeom>
                  </pic:spPr>
                </pic:pic>
              </a:graphicData>
            </a:graphic>
          </wp:inline>
        </w:drawing>
      </w:r>
    </w:p>
  </w:comment>
  <w:comment w:id="44" w:author="Manuel Gimond" w:date="2020-05-08T19:30:00Z" w:initials="MG">
    <w:p w14:paraId="2A2AFC8A" w14:textId="77777777" w:rsidR="001048F1" w:rsidRDefault="001048F1">
      <w:pPr>
        <w:pStyle w:val="CommentText"/>
      </w:pPr>
      <w:r>
        <w:rPr>
          <w:rStyle w:val="CommentReference"/>
        </w:rPr>
        <w:annotationRef/>
      </w:r>
      <w:r>
        <w:t>Note that you are exploring two combined processes with this plot: the seasonal variability and the overall trend. So you can’t use this plot to make a statement about yearly trend alone.  If the overall trend is what you are after, you would need to work off of the mean or median temp values.</w:t>
      </w:r>
    </w:p>
  </w:comment>
  <w:comment w:id="47" w:author="Manuel Gimond" w:date="2020-05-08T19:33:00Z" w:initials="MG">
    <w:p w14:paraId="4E2709EE" w14:textId="77777777" w:rsidR="001048F1" w:rsidRDefault="001048F1">
      <w:pPr>
        <w:pStyle w:val="CommentText"/>
      </w:pPr>
      <w:r>
        <w:rPr>
          <w:rStyle w:val="CommentReference"/>
        </w:rPr>
        <w:annotationRef/>
      </w:r>
      <w:r>
        <w:t>The plot seems to suggest breakpoints in the data. This may reflect synoptic multi-year changes in weather patterns (?)</w:t>
      </w:r>
    </w:p>
    <w:p w14:paraId="4AB4DA75" w14:textId="77777777" w:rsidR="001048F1" w:rsidRDefault="001048F1">
      <w:pPr>
        <w:pStyle w:val="CommentText"/>
      </w:pPr>
      <w:r>
        <w:t>Or even changes in instrumentation or reporting method (?)</w:t>
      </w:r>
    </w:p>
    <w:p w14:paraId="172DA308" w14:textId="77777777" w:rsidR="001048F1" w:rsidRDefault="001048F1">
      <w:pPr>
        <w:pStyle w:val="CommentText"/>
      </w:pPr>
    </w:p>
  </w:comment>
  <w:comment w:id="56" w:author="Manuel Gimond" w:date="2020-05-08T19:36:00Z" w:initials="MG">
    <w:p w14:paraId="4CD42C4B" w14:textId="77777777" w:rsidR="001048F1" w:rsidRDefault="001048F1">
      <w:pPr>
        <w:pStyle w:val="CommentText"/>
      </w:pPr>
      <w:r>
        <w:rPr>
          <w:rStyle w:val="CommentReference"/>
        </w:rPr>
        <w:annotationRef/>
      </w:r>
      <w:r>
        <w:t>Don’t forget reference to the R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C2AA53" w15:done="0"/>
  <w15:commentEx w15:paraId="750CECF8" w15:done="0"/>
  <w15:commentEx w15:paraId="0BEBD67D" w15:done="0"/>
  <w15:commentEx w15:paraId="45BD339E" w15:done="0"/>
  <w15:commentEx w15:paraId="034EDFC9" w15:done="0"/>
  <w15:commentEx w15:paraId="03EBE190" w15:done="0"/>
  <w15:commentEx w15:paraId="25A79FFB" w15:done="0"/>
  <w15:commentEx w15:paraId="2AB12C0A" w15:done="0"/>
  <w15:commentEx w15:paraId="69F355FE" w15:done="0"/>
  <w15:commentEx w15:paraId="3736F3B9" w15:done="0"/>
  <w15:commentEx w15:paraId="5230E31D" w15:done="0"/>
  <w15:commentEx w15:paraId="150634F9" w15:done="0"/>
  <w15:commentEx w15:paraId="2A2AFC8A" w15:done="0"/>
  <w15:commentEx w15:paraId="172DA308" w15:done="0"/>
  <w15:commentEx w15:paraId="4CD42C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85361" w14:textId="77777777" w:rsidR="00A87738" w:rsidRDefault="00A87738">
      <w:pPr>
        <w:spacing w:after="0"/>
      </w:pPr>
      <w:r>
        <w:separator/>
      </w:r>
    </w:p>
  </w:endnote>
  <w:endnote w:type="continuationSeparator" w:id="0">
    <w:p w14:paraId="707F4E26" w14:textId="77777777" w:rsidR="00A87738" w:rsidRDefault="00A877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07292" w14:textId="77777777" w:rsidR="00A87738" w:rsidRDefault="00A87738">
      <w:r>
        <w:separator/>
      </w:r>
    </w:p>
  </w:footnote>
  <w:footnote w:type="continuationSeparator" w:id="0">
    <w:p w14:paraId="45CBD7A6" w14:textId="77777777" w:rsidR="00A87738" w:rsidRDefault="00A87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9A28B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4DED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uel Gimond">
    <w15:presenceInfo w15:providerId="None" w15:userId="Manuel Gi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8F1"/>
    <w:rsid w:val="004E29B3"/>
    <w:rsid w:val="004E57F7"/>
    <w:rsid w:val="00590D07"/>
    <w:rsid w:val="006212AD"/>
    <w:rsid w:val="00784D58"/>
    <w:rsid w:val="00865D82"/>
    <w:rsid w:val="00867C62"/>
    <w:rsid w:val="008D6863"/>
    <w:rsid w:val="00A87738"/>
    <w:rsid w:val="00B86B75"/>
    <w:rsid w:val="00BC48D5"/>
    <w:rsid w:val="00BF521B"/>
    <w:rsid w:val="00C36279"/>
    <w:rsid w:val="00E315A3"/>
    <w:rsid w:val="00E80A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1319"/>
  <w15:docId w15:val="{32970C0A-C59E-4533-89EA-3D7D8CE6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212AD"/>
    <w:pPr>
      <w:spacing w:after="100"/>
    </w:pPr>
  </w:style>
  <w:style w:type="paragraph" w:styleId="TOC3">
    <w:name w:val="toc 3"/>
    <w:basedOn w:val="Normal"/>
    <w:next w:val="Normal"/>
    <w:autoRedefine/>
    <w:uiPriority w:val="39"/>
    <w:unhideWhenUsed/>
    <w:rsid w:val="006212AD"/>
    <w:pPr>
      <w:spacing w:after="100"/>
      <w:ind w:left="480"/>
    </w:pPr>
  </w:style>
  <w:style w:type="character" w:styleId="CommentReference">
    <w:name w:val="annotation reference"/>
    <w:basedOn w:val="DefaultParagraphFont"/>
    <w:semiHidden/>
    <w:unhideWhenUsed/>
    <w:rsid w:val="00867C62"/>
    <w:rPr>
      <w:sz w:val="16"/>
      <w:szCs w:val="16"/>
    </w:rPr>
  </w:style>
  <w:style w:type="paragraph" w:styleId="CommentText">
    <w:name w:val="annotation text"/>
    <w:basedOn w:val="Normal"/>
    <w:link w:val="CommentTextChar"/>
    <w:unhideWhenUsed/>
    <w:rsid w:val="00867C62"/>
    <w:rPr>
      <w:sz w:val="20"/>
      <w:szCs w:val="20"/>
    </w:rPr>
  </w:style>
  <w:style w:type="character" w:customStyle="1" w:styleId="CommentTextChar">
    <w:name w:val="Comment Text Char"/>
    <w:basedOn w:val="DefaultParagraphFont"/>
    <w:link w:val="CommentText"/>
    <w:rsid w:val="00867C62"/>
    <w:rPr>
      <w:sz w:val="20"/>
      <w:szCs w:val="20"/>
    </w:rPr>
  </w:style>
  <w:style w:type="paragraph" w:styleId="CommentSubject">
    <w:name w:val="annotation subject"/>
    <w:basedOn w:val="CommentText"/>
    <w:next w:val="CommentText"/>
    <w:link w:val="CommentSubjectChar"/>
    <w:semiHidden/>
    <w:unhideWhenUsed/>
    <w:rsid w:val="00867C62"/>
    <w:rPr>
      <w:b/>
      <w:bCs/>
    </w:rPr>
  </w:style>
  <w:style w:type="character" w:customStyle="1" w:styleId="CommentSubjectChar">
    <w:name w:val="Comment Subject Char"/>
    <w:basedOn w:val="CommentTextChar"/>
    <w:link w:val="CommentSubject"/>
    <w:semiHidden/>
    <w:rsid w:val="00867C62"/>
    <w:rPr>
      <w:b/>
      <w:bCs/>
      <w:sz w:val="20"/>
      <w:szCs w:val="20"/>
    </w:rPr>
  </w:style>
  <w:style w:type="paragraph" w:styleId="BalloonText">
    <w:name w:val="Balloon Text"/>
    <w:basedOn w:val="Normal"/>
    <w:link w:val="BalloonTextChar"/>
    <w:semiHidden/>
    <w:unhideWhenUsed/>
    <w:rsid w:val="00867C6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7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799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1.tmp"/><Relationship Id="rId1" Type="http://schemas.openxmlformats.org/officeDocument/2006/relationships/image" Target="media/image6.tmp"/></Relationships>
</file>

<file path=word/_rels/document.xml.rels><?xml version="1.0" encoding="UTF-8" standalone="yes"?>
<Relationships xmlns="http://schemas.openxmlformats.org/package/2006/relationships"><Relationship Id="rId8" Type="http://schemas.openxmlformats.org/officeDocument/2006/relationships/hyperlink" Target="ftp://ftp.ncdc.noaa.gov/pub/data/noaa/isd-lite/" TargetMode="External"/><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hyperlink" Target="http://mgimond.github.io/ES218/index.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8.png"/><Relationship Id="rId25" Type="http://schemas.openxmlformats.org/officeDocument/2006/relationships/hyperlink" Target="file:///C:\tmp\es218_project\Presentation\sciencing.com\temperature-ampamp-humidity-related-7245642.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cdc.noaa.gov/pub/data/ish/ish-format-document.pdf"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5.png"/><Relationship Id="rId28" Type="http://schemas.openxmlformats.org/officeDocument/2006/relationships/hyperlink" Target="file:///C:\tmp\es218_project\Presentation\www.desertjet.com\2011\08\23\aircraft-performance\" TargetMode="Externa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4.png"/><Relationship Id="rId27" Type="http://schemas.openxmlformats.org/officeDocument/2006/relationships/hyperlink" Target="http://mgimond.github.io/ES218/index.html"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Analyzing Heat and Humidity at LA International Airport</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Heat and Humidity at LA International Airport</dc:title>
  <dc:creator>Makaylah Cowan</dc:creator>
  <cp:keywords/>
  <cp:lastModifiedBy>Manuel Gimond</cp:lastModifiedBy>
  <cp:revision>3</cp:revision>
  <dcterms:created xsi:type="dcterms:W3CDTF">2020-05-08T21:57:00Z</dcterms:created>
  <dcterms:modified xsi:type="dcterms:W3CDTF">2020-05-08T23:36:00Z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ies>
</file>